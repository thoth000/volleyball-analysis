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3582A293" w:rsidR="00871F7E" w:rsidRDefault="00E95E0E"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3BD1A237"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E95E0E">
                        <w:rPr>
                          <w:rFonts w:ascii="Times New Roman" w:hAnsi="Times New Roman"/>
                        </w:rPr>
                        <w:t>19</w:t>
                      </w:r>
                      <w:r w:rsidR="0006611F" w:rsidRPr="00871F7E">
                        <w:rPr>
                          <w:rFonts w:ascii="Times New Roman" w:hAnsi="Times New Roman" w:hint="eastAsia"/>
                        </w:rPr>
                        <w:t>番</w:t>
                      </w:r>
                      <w:r w:rsidR="005925A3" w:rsidRPr="00871F7E">
                        <w:rPr>
                          <w:rFonts w:ascii="Arial" w:hAnsi="ＭＳ 明朝" w:hint="eastAsia"/>
                        </w:rPr>
                        <w:t xml:space="preserve">　</w:t>
                      </w:r>
                      <w:r w:rsidR="00E95E0E">
                        <w:rPr>
                          <w:rFonts w:ascii="Arial" w:hAnsi="ＭＳ 明朝" w:hint="eastAsia"/>
                        </w:rPr>
                        <w:t>佐野</w:t>
                      </w:r>
                      <w:r w:rsidR="00A86976" w:rsidRPr="00871F7E">
                        <w:rPr>
                          <w:rFonts w:ascii="Arial" w:hAnsi="ＭＳ 明朝" w:hint="eastAsia"/>
                        </w:rPr>
                        <w:t xml:space="preserve">　</w:t>
                      </w:r>
                      <w:r w:rsidR="00E95E0E">
                        <w:rPr>
                          <w:rFonts w:ascii="Arial" w:hAnsi="ＭＳ 明朝" w:hint="eastAsia"/>
                        </w:rPr>
                        <w:t>裕馬</w:t>
                      </w:r>
                      <w:r w:rsidR="004413C2" w:rsidRPr="00871F7E">
                        <w:rPr>
                          <w:rFonts w:ascii="Arial" w:hAnsi="ＭＳ 明朝" w:hint="eastAsia"/>
                        </w:rPr>
                        <w:t xml:space="preserve"> </w:t>
                      </w:r>
                      <w:r w:rsidR="00E95E0E">
                        <w:rPr>
                          <w:rFonts w:ascii="Arial" w:hAnsi="ＭＳ 明朝" w:hint="eastAsia"/>
                        </w:rPr>
                        <w:t>（制御工学</w:t>
                      </w:r>
                      <w:r w:rsidR="00431386" w:rsidRPr="00226DCC">
                        <w:rPr>
                          <w:rFonts w:ascii="Arial" w:hAnsi="ＭＳ 明朝" w:hint="eastAsia"/>
                        </w:rPr>
                        <w:t>研究室</w:t>
                      </w:r>
                      <w:r w:rsidR="00633738" w:rsidRPr="00226DCC">
                        <w:rPr>
                          <w:rFonts w:ascii="Arial" w:hAnsi="ＭＳ 明朝" w:hint="eastAsia"/>
                        </w:rPr>
                        <w:t>／</w:t>
                      </w:r>
                      <w:r w:rsidR="00E95E0E">
                        <w:rPr>
                          <w:rFonts w:ascii="Arial" w:hAnsi="ＭＳ 明朝" w:hint="eastAsia"/>
                        </w:rPr>
                        <w:t>外山）</w:t>
                      </w:r>
                    </w:p>
                  </w:txbxContent>
                </v:textbox>
                <w10:wrap type="tight"/>
              </v:shape>
            </w:pict>
          </mc:Fallback>
        </mc:AlternateContent>
      </w:r>
      <w:r w:rsidR="00633738" w:rsidRPr="001A12DD">
        <w:rPr>
          <w:rFonts w:ascii="Times New Roman" w:hAnsi="Times New Roman"/>
          <w:b/>
          <w:sz w:val="20"/>
        </w:rPr>
        <w:t>Abstract</w:t>
      </w:r>
    </w:p>
    <w:p w14:paraId="74E69C4A" w14:textId="7D0938D5" w:rsidR="00A04542" w:rsidRPr="00A90364" w:rsidRDefault="00385044" w:rsidP="00385044">
      <w:pPr>
        <w:ind w:firstLineChars="100" w:firstLine="187"/>
        <w:rPr>
          <w:rFonts w:ascii="Times New Roman" w:hAnsi="Times New Roman"/>
          <w:sz w:val="20"/>
        </w:rPr>
      </w:pPr>
      <w:r w:rsidRPr="00126511">
        <w:rPr>
          <w:rFonts w:ascii="Times New Roman" w:hAnsi="Times New Roman"/>
          <w:sz w:val="20"/>
        </w:rPr>
        <w:t xml:space="preserve">Our laboratory </w:t>
      </w:r>
      <w:del w:id="0" w:author="外山 茂浩(長岡高専)" w:date="2023-01-20T16:41:00Z">
        <w:r w:rsidRPr="00126511" w:rsidDel="00ED7FAB">
          <w:rPr>
            <w:rFonts w:ascii="Times New Roman" w:hAnsi="Times New Roman"/>
            <w:sz w:val="20"/>
          </w:rPr>
          <w:delText xml:space="preserve">has </w:delText>
        </w:r>
      </w:del>
      <w:ins w:id="1" w:author="外山 茂浩(長岡高専)" w:date="2023-01-20T16:41:00Z">
        <w:r w:rsidR="00ED7FAB">
          <w:rPr>
            <w:rFonts w:ascii="Times New Roman" w:hAnsi="Times New Roman"/>
            <w:sz w:val="20"/>
          </w:rPr>
          <w:t>studies</w:t>
        </w:r>
      </w:ins>
      <w:del w:id="2" w:author="外山 茂浩(長岡高専)" w:date="2023-01-20T16:41:00Z">
        <w:r w:rsidRPr="00126511" w:rsidDel="00ED7FAB">
          <w:rPr>
            <w:rFonts w:ascii="Times New Roman" w:hAnsi="Times New Roman"/>
            <w:sz w:val="20"/>
          </w:rPr>
          <w:delText>researched</w:delText>
        </w:r>
      </w:del>
      <w:r w:rsidRPr="00126511">
        <w:rPr>
          <w:rFonts w:ascii="Times New Roman" w:hAnsi="Times New Roman"/>
          <w:sz w:val="20"/>
        </w:rPr>
        <w:t xml:space="preserve"> a system to support quantitative analysis of volleyball games. In the previous study[1], a single camera was used to track the players' 2D positions. But it had a problem incorrectly estimating players' positions when they jumped. Therefore, this study aims to overcome this problem by tracking their 3D positions using multiple cameras. As a result, the proposed method </w:t>
      </w:r>
      <w:del w:id="3" w:author="外山 茂浩(長岡高専)" w:date="2023-01-20T16:43:00Z">
        <w:r w:rsidRPr="00126511" w:rsidDel="0011025D">
          <w:rPr>
            <w:rFonts w:ascii="Times New Roman" w:hAnsi="Times New Roman"/>
            <w:sz w:val="20"/>
          </w:rPr>
          <w:delText xml:space="preserve">solved </w:delText>
        </w:r>
      </w:del>
      <w:ins w:id="4" w:author="外山 茂浩(長岡高専)" w:date="2023-01-20T16:43:00Z">
        <w:r w:rsidR="0011025D">
          <w:rPr>
            <w:rFonts w:ascii="Times New Roman" w:hAnsi="Times New Roman"/>
            <w:sz w:val="20"/>
          </w:rPr>
          <w:t>settled</w:t>
        </w:r>
        <w:r w:rsidR="0011025D" w:rsidRPr="00126511">
          <w:rPr>
            <w:rFonts w:ascii="Times New Roman" w:hAnsi="Times New Roman"/>
            <w:sz w:val="20"/>
          </w:rPr>
          <w:t xml:space="preserve"> </w:t>
        </w:r>
      </w:ins>
      <w:r w:rsidRPr="00126511">
        <w:rPr>
          <w:rFonts w:ascii="Times New Roman" w:hAnsi="Times New Roman"/>
          <w:sz w:val="20"/>
        </w:rPr>
        <w:t>the problem. But new problems were found in practical use</w:t>
      </w:r>
      <w:r w:rsidRPr="00540969">
        <w:rPr>
          <w:rFonts w:ascii="Times New Roman" w:hAnsi="Times New Roman"/>
          <w:sz w:val="20"/>
        </w:rPr>
        <w:t>.</w:t>
      </w:r>
    </w:p>
    <w:p w14:paraId="4E06CB54" w14:textId="77777777" w:rsidR="009F3E73" w:rsidRPr="00A90364" w:rsidRDefault="009F3E73" w:rsidP="009F3E73">
      <w:pPr>
        <w:rPr>
          <w:rFonts w:ascii="Times New Roman" w:hAnsi="Times New Roman"/>
          <w:sz w:val="20"/>
          <w:szCs w:val="20"/>
        </w:rPr>
      </w:pPr>
    </w:p>
    <w:p w14:paraId="75B32683" w14:textId="77777777" w:rsidR="00D026A7" w:rsidRPr="001A12DD" w:rsidRDefault="00D026A7" w:rsidP="001A389A">
      <w:pPr>
        <w:jc w:val="left"/>
        <w:rPr>
          <w:rFonts w:ascii="Times New Roman" w:hAnsi="Times New Roman"/>
          <w:sz w:val="20"/>
        </w:rPr>
        <w:sectPr w:rsidR="00D026A7" w:rsidRPr="001A12DD" w:rsidSect="00D026A7">
          <w:pgSz w:w="11906" w:h="16838" w:code="9"/>
          <w:pgMar w:top="1134" w:right="1134" w:bottom="1134" w:left="1418" w:header="851" w:footer="992" w:gutter="0"/>
          <w:cols w:space="420"/>
          <w:docGrid w:type="linesAndChars" w:linePitch="291" w:charSpace="-2662"/>
        </w:sectPr>
      </w:pPr>
    </w:p>
    <w:p w14:paraId="118B9B8F" w14:textId="77777777" w:rsidR="00385044" w:rsidRPr="00E80AC4" w:rsidRDefault="00385044" w:rsidP="00385044">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1　はじめに</w:t>
      </w:r>
    </w:p>
    <w:p w14:paraId="33DB790B" w14:textId="77777777" w:rsidR="00385044" w:rsidRDefault="00385044" w:rsidP="00385044">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w:t>
      </w:r>
      <w:r>
        <w:rPr>
          <w:rFonts w:ascii="ＭＳ Ｐ明朝" w:eastAsia="ＭＳ Ｐ明朝" w:hAnsi="ＭＳ Ｐ明朝" w:hint="eastAsia"/>
          <w:spacing w:val="-4"/>
          <w:szCs w:val="21"/>
        </w:rPr>
        <w:t>．例えば</w:t>
      </w:r>
      <w:r w:rsidRPr="00965690">
        <w:rPr>
          <w:rFonts w:ascii="ＭＳ Ｐ明朝" w:eastAsia="ＭＳ Ｐ明朝" w:hAnsi="ＭＳ Ｐ明朝" w:hint="eastAsia"/>
          <w:spacing w:val="-4"/>
          <w:szCs w:val="21"/>
        </w:rPr>
        <w:t>バレーボール競技では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w:t>
      </w:r>
      <w:r>
        <w:rPr>
          <w:rFonts w:ascii="ＭＳ Ｐ明朝" w:eastAsia="ＭＳ Ｐ明朝" w:hAnsi="ＭＳ Ｐ明朝" w:hint="eastAsia"/>
          <w:spacing w:val="-4"/>
          <w:szCs w:val="21"/>
        </w:rPr>
        <w:t>操作性</w:t>
      </w:r>
      <w:r w:rsidRPr="00965690">
        <w:rPr>
          <w:rFonts w:ascii="ＭＳ Ｐ明朝" w:eastAsia="ＭＳ Ｐ明朝" w:hAnsi="ＭＳ Ｐ明朝" w:hint="eastAsia"/>
          <w:spacing w:val="-4"/>
          <w:szCs w:val="21"/>
        </w:rPr>
        <w:t>と</w:t>
      </w:r>
      <w:r>
        <w:rPr>
          <w:rFonts w:ascii="ＭＳ Ｐ明朝" w:eastAsia="ＭＳ Ｐ明朝" w:hAnsi="ＭＳ Ｐ明朝" w:hint="eastAsia"/>
          <w:spacing w:val="-4"/>
          <w:szCs w:val="21"/>
        </w:rPr>
        <w:t>それに起因する</w:t>
      </w:r>
      <w:r w:rsidRPr="00965690">
        <w:rPr>
          <w:rFonts w:ascii="ＭＳ Ｐ明朝" w:eastAsia="ＭＳ Ｐ明朝" w:hAnsi="ＭＳ Ｐ明朝" w:hint="eastAsia"/>
          <w:spacing w:val="-4"/>
          <w:szCs w:val="21"/>
        </w:rPr>
        <w:t>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w:t>
      </w:r>
      <w:r>
        <w:rPr>
          <w:rFonts w:ascii="ＭＳ Ｐ明朝" w:eastAsia="ＭＳ Ｐ明朝" w:hAnsi="ＭＳ Ｐ明朝" w:hint="eastAsia"/>
          <w:spacing w:val="-4"/>
          <w:szCs w:val="21"/>
        </w:rPr>
        <w:t>等</w:t>
      </w:r>
      <w:r w:rsidRPr="00965690">
        <w:rPr>
          <w:rFonts w:ascii="ＭＳ Ｐ明朝" w:eastAsia="ＭＳ Ｐ明朝" w:hAnsi="ＭＳ Ｐ明朝" w:hint="eastAsia"/>
          <w:spacing w:val="-4"/>
          <w:szCs w:val="21"/>
        </w:rPr>
        <w:t>が問題である</w:t>
      </w:r>
      <w:r>
        <w:rPr>
          <w:rFonts w:ascii="ＭＳ Ｐ明朝" w:eastAsia="ＭＳ Ｐ明朝" w:hAnsi="ＭＳ Ｐ明朝" w:hint="eastAsia"/>
          <w:spacing w:val="-4"/>
          <w:szCs w:val="21"/>
        </w:rPr>
        <w:t>．</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C45983">
        <w:rPr>
          <w:rFonts w:ascii="Times New Roman" w:eastAsia="ＭＳ Ｐ明朝" w:hAnsi="Times New Roman"/>
          <w:spacing w:val="-4"/>
          <w:szCs w:val="21"/>
          <w:vertAlign w:val="superscript"/>
        </w:rPr>
        <w:t>[1]</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しかし選手が接地していることを前提</w:t>
      </w:r>
      <w:r>
        <w:rPr>
          <w:rFonts w:ascii="ＭＳ Ｐ明朝" w:eastAsia="ＭＳ Ｐ明朝" w:hAnsi="ＭＳ Ｐ明朝" w:hint="eastAsia"/>
          <w:spacing w:val="-4"/>
          <w:szCs w:val="21"/>
        </w:rPr>
        <w:t>としており，</w:t>
      </w:r>
      <w:r w:rsidRPr="00965690">
        <w:rPr>
          <w:rFonts w:ascii="ＭＳ Ｐ明朝" w:eastAsia="ＭＳ Ｐ明朝" w:hAnsi="ＭＳ Ｐ明朝" w:hint="eastAsia"/>
          <w:spacing w:val="-4"/>
          <w:szCs w:val="21"/>
        </w:rPr>
        <w:t>跳躍時に誤った位置を推定する課題があった</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w:t>
      </w:r>
      <w:r>
        <w:rPr>
          <w:rFonts w:ascii="ＭＳ Ｐ明朝" w:eastAsia="ＭＳ Ｐ明朝" w:hAnsi="ＭＳ Ｐ明朝" w:hint="eastAsia"/>
          <w:spacing w:val="-4"/>
          <w:szCs w:val="21"/>
        </w:rPr>
        <w:t>必須</w:t>
      </w:r>
      <w:r w:rsidRPr="00965690">
        <w:rPr>
          <w:rFonts w:ascii="ＭＳ Ｐ明朝" w:eastAsia="ＭＳ Ｐ明朝" w:hAnsi="ＭＳ Ｐ明朝" w:hint="eastAsia"/>
          <w:spacing w:val="-4"/>
          <w:szCs w:val="21"/>
        </w:rPr>
        <w:t>である</w:t>
      </w:r>
      <w:r>
        <w:rPr>
          <w:rFonts w:ascii="ＭＳ Ｐ明朝" w:eastAsia="ＭＳ Ｐ明朝" w:hAnsi="ＭＳ Ｐ明朝" w:hint="eastAsia"/>
          <w:spacing w:val="-4"/>
          <w:szCs w:val="21"/>
        </w:rPr>
        <w:t>．</w:t>
      </w:r>
    </w:p>
    <w:p w14:paraId="05BF6867" w14:textId="77777777" w:rsidR="00385044" w:rsidRPr="000A306F" w:rsidRDefault="00385044" w:rsidP="00385044">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そこで本研究は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w:t>
      </w:r>
      <w:r>
        <w:rPr>
          <w:rFonts w:ascii="ＭＳ Ｐ明朝" w:eastAsia="ＭＳ Ｐ明朝" w:hAnsi="ＭＳ Ｐ明朝" w:hint="eastAsia"/>
          <w:spacing w:val="-4"/>
          <w:szCs w:val="21"/>
        </w:rPr>
        <w:t>台</w:t>
      </w:r>
      <w:r w:rsidRPr="00965690">
        <w:rPr>
          <w:rFonts w:ascii="ＭＳ Ｐ明朝" w:eastAsia="ＭＳ Ｐ明朝" w:hAnsi="ＭＳ Ｐ明朝" w:hint="eastAsia"/>
          <w:spacing w:val="-4"/>
          <w:szCs w:val="21"/>
        </w:rPr>
        <w:t>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w:t>
      </w:r>
      <w:r>
        <w:rPr>
          <w:rFonts w:ascii="ＭＳ Ｐ明朝" w:eastAsia="ＭＳ Ｐ明朝" w:hAnsi="ＭＳ Ｐ明朝" w:hint="eastAsia"/>
          <w:spacing w:val="-4"/>
          <w:szCs w:val="21"/>
        </w:rPr>
        <w:t>述</w:t>
      </w:r>
      <w:r w:rsidRPr="00965690">
        <w:rPr>
          <w:rFonts w:ascii="ＭＳ Ｐ明朝" w:eastAsia="ＭＳ Ｐ明朝" w:hAnsi="ＭＳ Ｐ明朝" w:hint="eastAsia"/>
          <w:spacing w:val="-4"/>
          <w:szCs w:val="21"/>
        </w:rPr>
        <w:t>の課題を解決する分析支援システムの開発を目的とする</w:t>
      </w:r>
      <w:r>
        <w:rPr>
          <w:rFonts w:ascii="Times New Roman" w:eastAsia="ＭＳ Ｐ明朝" w:hAnsi="Times New Roman" w:hint="eastAsia"/>
          <w:spacing w:val="-4"/>
          <w:szCs w:val="21"/>
        </w:rPr>
        <w:t>．</w:t>
      </w:r>
    </w:p>
    <w:p w14:paraId="1B14DCE2" w14:textId="77777777" w:rsidR="00385044" w:rsidRPr="00E80AC4" w:rsidRDefault="00385044" w:rsidP="00385044">
      <w:pPr>
        <w:jc w:val="left"/>
        <w:rPr>
          <w:rFonts w:ascii="ＭＳ Ｐゴシック" w:eastAsia="ＭＳ Ｐゴシック" w:hAnsi="ＭＳ Ｐゴシック"/>
          <w:b/>
          <w:sz w:val="24"/>
        </w:rPr>
      </w:pPr>
      <w:r w:rsidRPr="00E80AC4">
        <w:rPr>
          <w:rFonts w:ascii="ＭＳ Ｐゴシック" w:eastAsia="ＭＳ Ｐゴシック" w:hAnsi="ＭＳ Ｐゴシック" w:hint="eastAsia"/>
          <w:b/>
          <w:sz w:val="24"/>
        </w:rPr>
        <w:t xml:space="preserve">2　</w:t>
      </w:r>
      <w:r>
        <w:rPr>
          <w:rFonts w:ascii="ＭＳ Ｐゴシック" w:eastAsia="ＭＳ Ｐゴシック" w:hAnsi="ＭＳ Ｐゴシック" w:hint="eastAsia"/>
          <w:b/>
          <w:sz w:val="24"/>
        </w:rPr>
        <w:t>選手の位置推定法①</w:t>
      </w:r>
    </w:p>
    <w:p w14:paraId="0A6A9D0D" w14:textId="77777777" w:rsidR="00385044" w:rsidRPr="0094621A" w:rsidRDefault="00385044" w:rsidP="00385044">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.1</w:t>
      </w:r>
      <w:r w:rsidRPr="0094621A">
        <w:rPr>
          <w:rFonts w:ascii="ＭＳ Ｐゴシック" w:eastAsia="ＭＳ Ｐゴシック" w:hAnsi="ＭＳ Ｐゴシック" w:hint="eastAsia"/>
          <w:b/>
          <w:sz w:val="22"/>
          <w:szCs w:val="21"/>
        </w:rPr>
        <w:t xml:space="preserve">　コートの撮影</w:t>
      </w:r>
    </w:p>
    <w:p w14:paraId="3717B21F" w14:textId="56E9783E" w:rsidR="00385044" w:rsidRDefault="00385044" w:rsidP="00AF1309">
      <w:pPr>
        <w:ind w:firstLineChars="100" w:firstLine="202"/>
        <w:rPr>
          <w:rFonts w:ascii="Times New Roman" w:eastAsia="ＭＳ Ｐ明朝" w:hAnsi="Times New Roman"/>
          <w:spacing w:val="-4"/>
        </w:rPr>
      </w:pPr>
      <w:r w:rsidRPr="1421F3BF">
        <w:rPr>
          <w:rFonts w:ascii="Times New Roman" w:eastAsia="ＭＳ Ｐ明朝" w:hAnsi="Times New Roman"/>
          <w:spacing w:val="-4"/>
        </w:rPr>
        <w:t>コートの様子を同時に複数台のカメラで撮影する．撮影条件として，カメラ位置・姿勢は固定する必要がある．本研究では</w:t>
      </w:r>
      <w:r w:rsidRPr="1421F3BF">
        <w:rPr>
          <w:rFonts w:ascii="Times New Roman" w:eastAsia="ＭＳ Ｐ明朝" w:hAnsi="Times New Roman"/>
          <w:spacing w:val="-4"/>
        </w:rPr>
        <w:t>2</w:t>
      </w:r>
      <w:r w:rsidRPr="1421F3BF">
        <w:rPr>
          <w:rFonts w:ascii="Times New Roman" w:eastAsia="ＭＳ Ｐ明朝" w:hAnsi="Times New Roman"/>
          <w:spacing w:val="-4"/>
        </w:rPr>
        <w:t>台のカメラで一度撮影を行い</w:t>
      </w:r>
      <w:r w:rsidR="0CBB8454" w:rsidRPr="1421F3BF">
        <w:rPr>
          <w:rFonts w:ascii="Times New Roman" w:eastAsia="ＭＳ Ｐ明朝" w:hAnsi="Times New Roman"/>
          <w:spacing w:val="-4"/>
        </w:rPr>
        <w:t>，</w:t>
      </w:r>
      <w:r w:rsidRPr="1421F3BF">
        <w:rPr>
          <w:rFonts w:ascii="Times New Roman" w:eastAsia="ＭＳ Ｐ明朝" w:hAnsi="Times New Roman"/>
          <w:spacing w:val="-4"/>
        </w:rPr>
        <w:t>その際の映像を用いて位置推定の検証を行う</w:t>
      </w:r>
      <w:r w:rsidR="31B20ED6" w:rsidRPr="1421F3BF">
        <w:rPr>
          <w:rFonts w:ascii="Times New Roman" w:eastAsia="ＭＳ Ｐ明朝" w:hAnsi="Times New Roman"/>
          <w:spacing w:val="-4"/>
        </w:rPr>
        <w:t>．</w:t>
      </w:r>
    </w:p>
    <w:p w14:paraId="23192428" w14:textId="77777777" w:rsidR="00385044" w:rsidRPr="0045403F" w:rsidRDefault="00385044" w:rsidP="0038504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　カメラキャリブレーション</w:t>
      </w:r>
    </w:p>
    <w:p w14:paraId="168CE4A8" w14:textId="77777777" w:rsidR="00385044" w:rsidRDefault="00385044" w:rsidP="0038504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次元位置を推定するにあたり，カメラの焦点距離・光学的中心を示すカメラ内部パラメータ，撮影カメラの位置・姿勢を示すカメラ外部パラメータを知る必要がある．</w:t>
      </w:r>
    </w:p>
    <w:p w14:paraId="362CB781" w14:textId="77777777" w:rsidR="00385044" w:rsidRDefault="00385044" w:rsidP="0038504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撮影とは別に，既知の平面パターンを複数の画角から撮影し，カメラ内部パラメータを推定する．この際，レンズの歪収差係数も得られるため，撮影映像に対してレンズ歪みを補正する変換を行う．</w:t>
      </w:r>
    </w:p>
    <w:p w14:paraId="6C88ABB9" w14:textId="77777777" w:rsidR="00385044" w:rsidRDefault="00385044" w:rsidP="00385044">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spacing w:val="-4"/>
          <w:szCs w:val="21"/>
        </w:rPr>
        <w:t>1</w:t>
      </w:r>
      <w:r>
        <w:rPr>
          <w:rFonts w:ascii="Times New Roman" w:eastAsia="ＭＳ Ｐ明朝" w:hAnsi="Times New Roman" w:hint="eastAsia"/>
          <w:spacing w:val="-4"/>
          <w:szCs w:val="21"/>
        </w:rPr>
        <w:t>に示すコートの既知点と映像での位置を対応付け</w:t>
      </w:r>
      <w:r w:rsidRPr="00E72377">
        <w:rPr>
          <w:rFonts w:ascii="Times New Roman" w:eastAsia="ＭＳ Ｐ明朝" w:hAnsi="Times New Roman" w:hint="eastAsia"/>
          <w:spacing w:val="-4"/>
          <w:szCs w:val="21"/>
          <w:vertAlign w:val="superscript"/>
        </w:rPr>
        <w:t>[</w:t>
      </w:r>
      <w:r w:rsidRPr="00E72377">
        <w:rPr>
          <w:rFonts w:ascii="Times New Roman" w:eastAsia="ＭＳ Ｐ明朝" w:hAnsi="Times New Roman"/>
          <w:spacing w:val="-4"/>
          <w:szCs w:val="21"/>
          <w:vertAlign w:val="superscript"/>
        </w:rPr>
        <w:t>2]</w:t>
      </w:r>
      <w:r>
        <w:rPr>
          <w:rFonts w:ascii="Times New Roman" w:eastAsia="ＭＳ Ｐ明朝" w:hAnsi="Times New Roman" w:hint="eastAsia"/>
          <w:spacing w:val="-4"/>
          <w:szCs w:val="21"/>
        </w:rPr>
        <w:t>，再投影誤差を最小とするカメラ外部パラメータを推定する．この手法では，映像にコートの既</w:t>
      </w:r>
      <w:r>
        <w:rPr>
          <w:rFonts w:ascii="Times New Roman" w:eastAsia="ＭＳ Ｐ明朝" w:hAnsi="Times New Roman" w:hint="eastAsia"/>
          <w:spacing w:val="-4"/>
          <w:szCs w:val="21"/>
        </w:rPr>
        <w:t>知点が全て映らない場合においても，カメラ外部パラメータを推定できる．</w:t>
      </w:r>
    </w:p>
    <w:p w14:paraId="5230CC92" w14:textId="77777777" w:rsidR="00385044" w:rsidRDefault="00385044" w:rsidP="00385044">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6F9A9668" wp14:editId="1888FE68">
            <wp:extent cx="1824772" cy="1140071"/>
            <wp:effectExtent l="0" t="0" r="4445" b="3175"/>
            <wp:docPr id="2" name="図 2"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 折れ線グラフ&#10;&#10;自動的に生成された説明"/>
                    <pic:cNvPicPr/>
                  </pic:nvPicPr>
                  <pic:blipFill rotWithShape="1">
                    <a:blip r:embed="rId11" cstate="print">
                      <a:extLst>
                        <a:ext uri="{28A0092B-C50C-407E-A947-70E740481C1C}">
                          <a14:useLocalDpi xmlns:a14="http://schemas.microsoft.com/office/drawing/2010/main" val="0"/>
                        </a:ext>
                      </a:extLst>
                    </a:blip>
                    <a:srcRect l="1655" t="873" r="1201" b="3049"/>
                    <a:stretch/>
                  </pic:blipFill>
                  <pic:spPr bwMode="auto">
                    <a:xfrm>
                      <a:off x="0" y="0"/>
                      <a:ext cx="1884452" cy="1177357"/>
                    </a:xfrm>
                    <a:prstGeom prst="rect">
                      <a:avLst/>
                    </a:prstGeom>
                    <a:ln>
                      <a:noFill/>
                    </a:ln>
                    <a:extLst>
                      <a:ext uri="{53640926-AAD7-44D8-BBD7-CCE9431645EC}">
                        <a14:shadowObscured xmlns:a14="http://schemas.microsoft.com/office/drawing/2010/main"/>
                      </a:ext>
                    </a:extLst>
                  </pic:spPr>
                </pic:pic>
              </a:graphicData>
            </a:graphic>
          </wp:inline>
        </w:drawing>
      </w:r>
    </w:p>
    <w:p w14:paraId="3524DA53" w14:textId="77777777" w:rsidR="00385044" w:rsidRDefault="00385044" w:rsidP="00385044">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1</w:t>
      </w:r>
      <w:r>
        <w:rPr>
          <w:rFonts w:ascii="Times New Roman" w:eastAsia="ＭＳ Ｐ明朝" w:hAnsi="Times New Roman" w:hint="eastAsia"/>
          <w:spacing w:val="-4"/>
          <w:szCs w:val="21"/>
        </w:rPr>
        <w:t xml:space="preserve">　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61D88176" w14:textId="77777777" w:rsidR="00385044" w:rsidRDefault="00385044" w:rsidP="00385044">
      <w:pPr>
        <w:ind w:firstLineChars="100" w:firstLine="202"/>
        <w:jc w:val="center"/>
        <w:rPr>
          <w:rFonts w:ascii="Times New Roman" w:eastAsia="ＭＳ Ｐ明朝" w:hAnsi="Times New Roman"/>
          <w:spacing w:val="-4"/>
          <w:szCs w:val="21"/>
        </w:rPr>
      </w:pPr>
    </w:p>
    <w:p w14:paraId="49EB6781" w14:textId="77777777" w:rsidR="00385044" w:rsidRPr="00E72377" w:rsidRDefault="00385044" w:rsidP="0038504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Pr="0094621A">
        <w:rPr>
          <w:rFonts w:ascii="ＭＳ Ｐゴシック" w:eastAsia="ＭＳ Ｐゴシック" w:hAnsi="ＭＳ Ｐゴシック" w:hint="eastAsia"/>
          <w:b/>
          <w:sz w:val="22"/>
          <w:szCs w:val="21"/>
        </w:rPr>
        <w:t xml:space="preserve">　</w:t>
      </w:r>
      <w:proofErr w:type="spellStart"/>
      <w:r w:rsidRPr="0094621A">
        <w:rPr>
          <w:rFonts w:ascii="ＭＳ Ｐゴシック" w:eastAsia="ＭＳ Ｐゴシック" w:hAnsi="ＭＳ Ｐゴシック" w:hint="eastAsia"/>
          <w:b/>
          <w:sz w:val="22"/>
          <w:szCs w:val="21"/>
        </w:rPr>
        <w:t>A</w:t>
      </w:r>
      <w:r w:rsidRPr="0094621A">
        <w:rPr>
          <w:rFonts w:ascii="ＭＳ Ｐゴシック" w:eastAsia="ＭＳ Ｐゴシック" w:hAnsi="ＭＳ Ｐゴシック"/>
          <w:b/>
          <w:sz w:val="22"/>
          <w:szCs w:val="21"/>
        </w:rPr>
        <w:t>lphaPose</w:t>
      </w:r>
      <w:proofErr w:type="spellEnd"/>
      <w:r w:rsidRPr="0094621A">
        <w:rPr>
          <w:rFonts w:ascii="ＭＳ Ｐゴシック" w:eastAsia="ＭＳ Ｐゴシック" w:hAnsi="ＭＳ Ｐゴシック" w:hint="eastAsia"/>
          <w:b/>
          <w:sz w:val="22"/>
          <w:szCs w:val="21"/>
        </w:rPr>
        <w:t>による姿勢推定</w:t>
      </w:r>
    </w:p>
    <w:p w14:paraId="66EE9F52" w14:textId="77777777" w:rsidR="00385044" w:rsidRDefault="00385044" w:rsidP="00AF1309">
      <w:pPr>
        <w:ind w:firstLineChars="100" w:firstLine="202"/>
        <w:rPr>
          <w:rFonts w:ascii="Times New Roman" w:eastAsia="ＭＳ Ｐ明朝" w:hAnsi="Times New Roman"/>
          <w:spacing w:val="-4"/>
          <w:szCs w:val="21"/>
        </w:rPr>
        <w:pPrChange w:id="5" w:author="外山 茂浩(長岡高専)" w:date="2023-01-20T16:47:00Z">
          <w:pPr>
            <w:ind w:firstLineChars="100" w:firstLine="202"/>
            <w:jc w:val="left"/>
          </w:pPr>
        </w:pPrChange>
      </w:pPr>
      <w:r>
        <w:rPr>
          <w:rFonts w:ascii="Times New Roman" w:eastAsia="ＭＳ Ｐ明朝" w:hAnsi="Times New Roman" w:hint="eastAsia"/>
          <w:spacing w:val="-4"/>
          <w:szCs w:val="21"/>
        </w:rPr>
        <w:t>本研究では，追跡する選手の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次元位置をその選手の腰の位置に設定する．選手の腰の位置を推定するために，映像を各フレームの画像に分割し，多人数の姿勢推定と</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振り分けによる人物追跡が可能である</w:t>
      </w:r>
      <w:proofErr w:type="spellStart"/>
      <w:r>
        <w:rPr>
          <w:rFonts w:ascii="Times New Roman" w:eastAsia="ＭＳ Ｐ明朝" w:hAnsi="Times New Roman"/>
          <w:spacing w:val="-4"/>
          <w:szCs w:val="21"/>
        </w:rPr>
        <w:t>AlphaPose</w:t>
      </w:r>
      <w:proofErr w:type="spellEnd"/>
      <w:r w:rsidRPr="00E72377">
        <w:rPr>
          <w:rFonts w:ascii="Times New Roman" w:eastAsia="ＭＳ Ｐ明朝" w:hAnsi="Times New Roman"/>
          <w:spacing w:val="-4"/>
          <w:szCs w:val="21"/>
          <w:vertAlign w:val="superscript"/>
        </w:rPr>
        <w:t>[3]</w:t>
      </w:r>
      <w:r>
        <w:rPr>
          <w:rFonts w:ascii="Times New Roman" w:eastAsia="ＭＳ Ｐ明朝" w:hAnsi="Times New Roman" w:hint="eastAsia"/>
          <w:spacing w:val="-4"/>
          <w:szCs w:val="21"/>
        </w:rPr>
        <w:t>を用いる．画像に映る選手を検知し，姿勢を推定することで腰の画像座標を推定する．図</w:t>
      </w:r>
      <w:r>
        <w:rPr>
          <w:rFonts w:ascii="Times New Roman" w:eastAsia="ＭＳ Ｐ明朝" w:hAnsi="Times New Roman"/>
          <w:spacing w:val="-4"/>
          <w:szCs w:val="21"/>
        </w:rPr>
        <w:t>2</w:t>
      </w:r>
      <w:r>
        <w:rPr>
          <w:rFonts w:ascii="Times New Roman" w:eastAsia="ＭＳ Ｐ明朝" w:hAnsi="Times New Roman" w:hint="eastAsia"/>
          <w:spacing w:val="-4"/>
          <w:szCs w:val="21"/>
        </w:rPr>
        <w:t>に</w:t>
      </w:r>
      <w:proofErr w:type="spellStart"/>
      <w:r>
        <w:rPr>
          <w:rFonts w:ascii="Times New Roman" w:eastAsia="ＭＳ Ｐ明朝" w:hAnsi="Times New Roman"/>
          <w:spacing w:val="-4"/>
          <w:szCs w:val="21"/>
        </w:rPr>
        <w:t>AlphaPose</w:t>
      </w:r>
      <w:proofErr w:type="spellEnd"/>
      <w:r>
        <w:rPr>
          <w:rFonts w:ascii="Times New Roman" w:eastAsia="ＭＳ Ｐ明朝" w:hAnsi="Times New Roman" w:hint="eastAsia"/>
          <w:spacing w:val="-4"/>
          <w:szCs w:val="21"/>
        </w:rPr>
        <w:t>による姿勢推定例を示す．</w:t>
      </w:r>
    </w:p>
    <w:p w14:paraId="6B62F65C" w14:textId="77777777" w:rsidR="00385044" w:rsidRDefault="00385044" w:rsidP="00385044">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5A94A18A" wp14:editId="13060919">
            <wp:extent cx="1931603" cy="1329494"/>
            <wp:effectExtent l="0" t="0" r="0" b="4445"/>
            <wp:docPr id="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10;&#10;自動的に生成された説明"/>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3096" cy="1378701"/>
                    </a:xfrm>
                    <a:prstGeom prst="rect">
                      <a:avLst/>
                    </a:prstGeom>
                    <a:noFill/>
                    <a:ln>
                      <a:noFill/>
                    </a:ln>
                  </pic:spPr>
                </pic:pic>
              </a:graphicData>
            </a:graphic>
          </wp:inline>
        </w:drawing>
      </w:r>
    </w:p>
    <w:p w14:paraId="4E922500" w14:textId="77777777" w:rsidR="00385044" w:rsidRDefault="00385044" w:rsidP="00385044">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2</w:t>
      </w:r>
      <w:r>
        <w:rPr>
          <w:rFonts w:ascii="Times New Roman" w:eastAsia="ＭＳ Ｐ明朝" w:hAnsi="Times New Roman" w:hint="eastAsia"/>
          <w:spacing w:val="-4"/>
          <w:szCs w:val="21"/>
        </w:rPr>
        <w:t xml:space="preserve">　</w:t>
      </w:r>
      <w:proofErr w:type="spellStart"/>
      <w:r>
        <w:rPr>
          <w:rFonts w:ascii="Times New Roman" w:eastAsia="ＭＳ Ｐ明朝" w:hAnsi="Times New Roman"/>
          <w:spacing w:val="-4"/>
          <w:szCs w:val="21"/>
        </w:rPr>
        <w:t>AlphaPose</w:t>
      </w:r>
      <w:proofErr w:type="spellEnd"/>
      <w:r>
        <w:rPr>
          <w:rFonts w:ascii="Times New Roman" w:eastAsia="ＭＳ Ｐ明朝" w:hAnsi="Times New Roman" w:hint="eastAsia"/>
          <w:spacing w:val="-4"/>
          <w:szCs w:val="21"/>
        </w:rPr>
        <w:t>による姿勢推定の様子</w:t>
      </w:r>
    </w:p>
    <w:p w14:paraId="57A25B52" w14:textId="77777777" w:rsidR="00385044" w:rsidRDefault="00385044" w:rsidP="00385044">
      <w:pPr>
        <w:ind w:firstLineChars="100" w:firstLine="202"/>
        <w:rPr>
          <w:rFonts w:ascii="Times New Roman" w:eastAsia="ＭＳ Ｐ明朝" w:hAnsi="Times New Roman"/>
          <w:spacing w:val="-4"/>
          <w:szCs w:val="21"/>
        </w:rPr>
      </w:pPr>
    </w:p>
    <w:p w14:paraId="0A964F54" w14:textId="77777777" w:rsidR="00385044" w:rsidRPr="003E2AC2" w:rsidRDefault="00385044" w:rsidP="0038504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hint="eastAsia"/>
          <w:b/>
          <w:sz w:val="22"/>
          <w:szCs w:val="21"/>
        </w:rPr>
        <w:t>4</w:t>
      </w:r>
      <w:r w:rsidRPr="0094621A">
        <w:rPr>
          <w:rFonts w:ascii="ＭＳ Ｐゴシック" w:eastAsia="ＭＳ Ｐゴシック" w:hAnsi="ＭＳ Ｐゴシック" w:hint="eastAsia"/>
          <w:b/>
          <w:sz w:val="22"/>
          <w:szCs w:val="21"/>
        </w:rPr>
        <w:t xml:space="preserve">　映像間の選手の対応付け</w:t>
      </w:r>
      <w:r>
        <w:rPr>
          <w:rFonts w:ascii="ＭＳ Ｐゴシック" w:eastAsia="ＭＳ Ｐゴシック" w:hAnsi="ＭＳ Ｐゴシック" w:hint="eastAsia"/>
          <w:b/>
          <w:sz w:val="22"/>
          <w:szCs w:val="21"/>
        </w:rPr>
        <w:t>(手動</w:t>
      </w:r>
      <w:r>
        <w:rPr>
          <w:rFonts w:ascii="ＭＳ Ｐゴシック" w:eastAsia="ＭＳ Ｐゴシック" w:hAnsi="ＭＳ Ｐゴシック"/>
          <w:b/>
          <w:sz w:val="22"/>
          <w:szCs w:val="21"/>
        </w:rPr>
        <w:t>)</w:t>
      </w:r>
    </w:p>
    <w:p w14:paraId="53BA6208" w14:textId="1F42C520" w:rsidR="00BB4487" w:rsidRDefault="00385044" w:rsidP="00385044">
      <w:pPr>
        <w:ind w:firstLineChars="100" w:firstLine="202"/>
        <w:rPr>
          <w:rFonts w:ascii="Times New Roman" w:eastAsia="ＭＳ Ｐ明朝" w:hAnsi="Times New Roman"/>
          <w:spacing w:val="-4"/>
          <w:szCs w:val="21"/>
        </w:rPr>
      </w:pPr>
      <w:proofErr w:type="spellStart"/>
      <w:r>
        <w:rPr>
          <w:rFonts w:ascii="Times New Roman" w:eastAsia="ＭＳ Ｐ明朝" w:hAnsi="Times New Roman"/>
          <w:spacing w:val="-4"/>
          <w:szCs w:val="21"/>
        </w:rPr>
        <w:t>AlphaPose</w:t>
      </w:r>
      <w:proofErr w:type="spellEnd"/>
      <w:r>
        <w:rPr>
          <w:rFonts w:ascii="Times New Roman" w:eastAsia="ＭＳ Ｐ明朝" w:hAnsi="Times New Roman" w:hint="eastAsia"/>
          <w:spacing w:val="-4"/>
          <w:szCs w:val="21"/>
        </w:rPr>
        <w:t>は各映像に対して用いるため，同じ選手に対して映像ごとに異なる</w:t>
      </w: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が振り分けられる．映像間で選手の対応付けが必要であるため，各映像の初めのフレーム画像において，目視で同じ選手を確認する．</w:t>
      </w:r>
      <w:proofErr w:type="spellStart"/>
      <w:r>
        <w:rPr>
          <w:rFonts w:ascii="Times New Roman" w:eastAsia="ＭＳ Ｐ明朝" w:hAnsi="Times New Roman"/>
          <w:spacing w:val="-4"/>
          <w:szCs w:val="21"/>
        </w:rPr>
        <w:t>AlphaPose</w:t>
      </w:r>
      <w:proofErr w:type="spellEnd"/>
      <w:r>
        <w:rPr>
          <w:rFonts w:ascii="Times New Roman" w:eastAsia="ＭＳ Ｐ明朝" w:hAnsi="Times New Roman" w:hint="eastAsia"/>
          <w:spacing w:val="-4"/>
          <w:szCs w:val="21"/>
        </w:rPr>
        <w:t>によって検知されている全選手に対して確認を行い，それぞれ</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を対応付ける．</w:t>
      </w:r>
    </w:p>
    <w:p w14:paraId="7FB60248" w14:textId="77777777" w:rsidR="00385044" w:rsidRPr="00370E57" w:rsidRDefault="00385044" w:rsidP="0038504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選手の3次元位置推定</w:t>
      </w:r>
    </w:p>
    <w:p w14:paraId="2009D97B" w14:textId="77777777" w:rsidR="00D32BD4" w:rsidRDefault="00385044" w:rsidP="00385044">
      <w:pPr>
        <w:ind w:firstLineChars="100" w:firstLine="202"/>
        <w:rPr>
          <w:rFonts w:ascii="Times New Roman" w:eastAsia="ＭＳ Ｐ明朝" w:hAnsi="Times New Roman"/>
          <w:spacing w:val="-4"/>
          <w:szCs w:val="21"/>
        </w:rPr>
        <w:sectPr w:rsidR="00D32BD4" w:rsidSect="009E2FB8">
          <w:type w:val="continuous"/>
          <w:pgSz w:w="11906" w:h="16838" w:code="9"/>
          <w:pgMar w:top="1134" w:right="1134" w:bottom="1134" w:left="1418" w:header="851" w:footer="992" w:gutter="0"/>
          <w:cols w:num="2" w:space="425"/>
          <w:docGrid w:type="lines" w:linePitch="300" w:charSpace="-2048"/>
        </w:sectPr>
      </w:pPr>
      <w:r>
        <w:rPr>
          <w:rFonts w:ascii="Times New Roman" w:eastAsia="ＭＳ Ｐ明朝" w:hAnsi="Times New Roman" w:hint="eastAsia"/>
          <w:spacing w:val="-4"/>
          <w:szCs w:val="21"/>
        </w:rPr>
        <w:t>映像ごとに，</w:t>
      </w:r>
      <w:r>
        <w:rPr>
          <w:rFonts w:ascii="Times New Roman" w:eastAsia="ＭＳ Ｐ明朝" w:hAnsi="Times New Roman" w:hint="eastAsia"/>
          <w:spacing w:val="-4"/>
          <w:szCs w:val="21"/>
        </w:rPr>
        <w:t>2</w:t>
      </w:r>
      <w:r>
        <w:rPr>
          <w:rFonts w:ascii="Times New Roman" w:eastAsia="ＭＳ Ｐ明朝" w:hAnsi="Times New Roman"/>
          <w:spacing w:val="-4"/>
          <w:szCs w:val="21"/>
        </w:rPr>
        <w:t>.2</w:t>
      </w:r>
      <w:r>
        <w:rPr>
          <w:rFonts w:ascii="Times New Roman" w:eastAsia="ＭＳ Ｐ明朝" w:hAnsi="Times New Roman" w:hint="eastAsia"/>
          <w:spacing w:val="-4"/>
          <w:szCs w:val="21"/>
        </w:rPr>
        <w:t>節で得られる焦点距離と</w:t>
      </w:r>
      <w:r>
        <w:rPr>
          <w:rFonts w:ascii="Times New Roman" w:eastAsia="ＭＳ Ｐ明朝" w:hAnsi="Times New Roman" w:hint="eastAsia"/>
          <w:spacing w:val="-4"/>
          <w:szCs w:val="21"/>
        </w:rPr>
        <w:t>2</w:t>
      </w:r>
      <w:r>
        <w:rPr>
          <w:rFonts w:ascii="Times New Roman" w:eastAsia="ＭＳ Ｐ明朝" w:hAnsi="Times New Roman"/>
          <w:spacing w:val="-4"/>
          <w:szCs w:val="21"/>
        </w:rPr>
        <w:t>.3</w:t>
      </w:r>
      <w:r>
        <w:rPr>
          <w:rFonts w:ascii="Times New Roman" w:eastAsia="ＭＳ Ｐ明朝" w:hAnsi="Times New Roman" w:hint="eastAsia"/>
          <w:spacing w:val="-4"/>
          <w:szCs w:val="21"/>
        </w:rPr>
        <w:t>節で</w:t>
      </w:r>
    </w:p>
    <w:p w14:paraId="59CF4FE9" w14:textId="2C926E2E" w:rsidR="00385044" w:rsidRDefault="00385044" w:rsidP="00D32BD4">
      <w:pPr>
        <w:rPr>
          <w:rFonts w:ascii="Times New Roman" w:eastAsia="ＭＳ Ｐ明朝" w:hAnsi="Times New Roman"/>
          <w:spacing w:val="-4"/>
          <w:szCs w:val="21"/>
        </w:rPr>
      </w:pPr>
      <w:r>
        <w:rPr>
          <w:rFonts w:ascii="Times New Roman" w:eastAsia="ＭＳ Ｐ明朝" w:hAnsi="Times New Roman" w:hint="eastAsia"/>
          <w:spacing w:val="-4"/>
          <w:szCs w:val="21"/>
        </w:rPr>
        <w:lastRenderedPageBreak/>
        <w:t>得た選手の腰</w:t>
      </w:r>
      <w:r w:rsidR="00D32BD4">
        <w:rPr>
          <w:rFonts w:ascii="Times New Roman" w:eastAsia="ＭＳ Ｐ明朝" w:hAnsi="Times New Roman" w:hint="eastAsia"/>
          <w:spacing w:val="-4"/>
          <w:szCs w:val="21"/>
        </w:rPr>
        <w:t>の画像</w:t>
      </w:r>
      <w:r>
        <w:rPr>
          <w:rFonts w:ascii="Times New Roman" w:eastAsia="ＭＳ Ｐ明朝" w:hAnsi="Times New Roman" w:hint="eastAsia"/>
          <w:spacing w:val="-4"/>
          <w:szCs w:val="21"/>
        </w:rPr>
        <w:t>座標より，カメラレンズから選手の腰に向かう</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次元のベクトルを</w:t>
      </w:r>
      <w:r w:rsidR="00D32BD4">
        <w:rPr>
          <w:rFonts w:ascii="Times New Roman" w:eastAsia="ＭＳ Ｐ明朝" w:hAnsi="Times New Roman" w:hint="eastAsia"/>
          <w:spacing w:val="-4"/>
          <w:szCs w:val="21"/>
        </w:rPr>
        <w:t>カメラ座標系で</w:t>
      </w:r>
      <w:r>
        <w:rPr>
          <w:rFonts w:ascii="Times New Roman" w:eastAsia="ＭＳ Ｐ明朝" w:hAnsi="Times New Roman" w:hint="eastAsia"/>
          <w:spacing w:val="-4"/>
          <w:szCs w:val="21"/>
        </w:rPr>
        <w:t>定義できる．またカメラ</w:t>
      </w:r>
      <w:r w:rsidR="00D32BD4">
        <w:rPr>
          <w:rFonts w:ascii="Times New Roman" w:eastAsia="ＭＳ Ｐ明朝" w:hAnsi="Times New Roman" w:hint="eastAsia"/>
          <w:spacing w:val="-4"/>
          <w:szCs w:val="21"/>
        </w:rPr>
        <w:t>の</w:t>
      </w:r>
      <w:r>
        <w:rPr>
          <w:rFonts w:ascii="Times New Roman" w:eastAsia="ＭＳ Ｐ明朝" w:hAnsi="Times New Roman" w:hint="eastAsia"/>
          <w:spacing w:val="-4"/>
          <w:szCs w:val="21"/>
        </w:rPr>
        <w:t>位置</w:t>
      </w:r>
      <w:r w:rsidR="00D32BD4">
        <w:rPr>
          <w:rFonts w:ascii="Times New Roman" w:eastAsia="ＭＳ Ｐ明朝" w:hAnsi="Times New Roman" w:hint="eastAsia"/>
          <w:spacing w:val="-4"/>
          <w:szCs w:val="21"/>
        </w:rPr>
        <w:t>・姿勢</w:t>
      </w:r>
      <w:r>
        <w:rPr>
          <w:rFonts w:ascii="Times New Roman" w:eastAsia="ＭＳ Ｐ明朝" w:hAnsi="Times New Roman" w:hint="eastAsia"/>
          <w:spacing w:val="-4"/>
          <w:szCs w:val="21"/>
        </w:rPr>
        <w:t>も合わせ</w:t>
      </w:r>
      <w:r w:rsidR="00F975B5">
        <w:rPr>
          <w:rFonts w:ascii="Times New Roman" w:eastAsia="ＭＳ Ｐ明朝" w:hAnsi="Times New Roman" w:hint="eastAsia"/>
          <w:spacing w:val="-4"/>
          <w:szCs w:val="21"/>
        </w:rPr>
        <w:t>ることで</w:t>
      </w:r>
      <w:r>
        <w:rPr>
          <w:rFonts w:ascii="Times New Roman" w:eastAsia="ＭＳ Ｐ明朝" w:hAnsi="Times New Roman" w:hint="eastAsia"/>
          <w:spacing w:val="-4"/>
          <w:szCs w:val="21"/>
        </w:rPr>
        <w:t>，検知できた選手の腰を通る直線を</w:t>
      </w:r>
      <w:r w:rsidR="00D32BD4">
        <w:rPr>
          <w:rFonts w:ascii="Times New Roman" w:eastAsia="ＭＳ Ｐ明朝" w:hAnsi="Times New Roman" w:hint="eastAsia"/>
          <w:spacing w:val="-4"/>
          <w:szCs w:val="21"/>
        </w:rPr>
        <w:t>実空間座標系で</w:t>
      </w:r>
      <w:r>
        <w:rPr>
          <w:rFonts w:ascii="Times New Roman" w:eastAsia="ＭＳ Ｐ明朝" w:hAnsi="Times New Roman" w:hint="eastAsia"/>
          <w:spacing w:val="-4"/>
          <w:szCs w:val="21"/>
        </w:rPr>
        <w:t>定義できる．</w:t>
      </w:r>
    </w:p>
    <w:p w14:paraId="01398580" w14:textId="77777777" w:rsidR="00385044" w:rsidRPr="00907780" w:rsidRDefault="00385044" w:rsidP="00385044">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特定の選手を通る直線を各映像で選択し，それらの最近点を選手位置として求める．</w:t>
      </w:r>
    </w:p>
    <w:p w14:paraId="15F50FE7" w14:textId="77777777" w:rsidR="00385044" w:rsidRPr="0094621A" w:rsidRDefault="00385044" w:rsidP="00D32BD4">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hint="eastAsia"/>
          <w:b/>
          <w:sz w:val="22"/>
          <w:szCs w:val="21"/>
        </w:rPr>
        <w:t>2</w:t>
      </w:r>
      <w:r>
        <w:rPr>
          <w:rFonts w:ascii="ＭＳ Ｐゴシック" w:eastAsia="ＭＳ Ｐゴシック" w:hAnsi="ＭＳ Ｐゴシック"/>
          <w:b/>
          <w:sz w:val="22"/>
          <w:szCs w:val="21"/>
        </w:rPr>
        <w:t>.6</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手動で対応付けした選手位置の</w:t>
      </w:r>
      <w:r w:rsidRPr="0094621A">
        <w:rPr>
          <w:rFonts w:ascii="ＭＳ Ｐゴシック" w:eastAsia="ＭＳ Ｐゴシック" w:hAnsi="ＭＳ Ｐゴシック" w:hint="eastAsia"/>
          <w:b/>
          <w:sz w:val="22"/>
          <w:szCs w:val="21"/>
        </w:rPr>
        <w:t>推定</w:t>
      </w:r>
      <w:r>
        <w:rPr>
          <w:rFonts w:ascii="ＭＳ Ｐゴシック" w:eastAsia="ＭＳ Ｐゴシック" w:hAnsi="ＭＳ Ｐゴシック" w:hint="eastAsia"/>
          <w:b/>
          <w:sz w:val="22"/>
          <w:szCs w:val="21"/>
        </w:rPr>
        <w:t>結果</w:t>
      </w:r>
    </w:p>
    <w:p w14:paraId="756FC49E" w14:textId="77777777" w:rsidR="00385044" w:rsidRDefault="00385044" w:rsidP="00385044">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手動で選手の対応付けを行い，撮影映像（</w:t>
      </w:r>
      <w:r>
        <w:rPr>
          <w:rFonts w:ascii="Times New Roman" w:eastAsia="ＭＳ Ｐ明朝" w:hAnsi="Times New Roman" w:hint="eastAsia"/>
          <w:spacing w:val="-4"/>
          <w:szCs w:val="21"/>
        </w:rPr>
        <w:t>2</w:t>
      </w:r>
      <w:r>
        <w:rPr>
          <w:rFonts w:ascii="Times New Roman" w:eastAsia="ＭＳ Ｐ明朝" w:hAnsi="Times New Roman"/>
          <w:spacing w:val="-4"/>
          <w:szCs w:val="21"/>
        </w:rPr>
        <w:t>.1</w:t>
      </w:r>
      <w:r>
        <w:rPr>
          <w:rFonts w:ascii="Times New Roman" w:eastAsia="ＭＳ Ｐ明朝" w:hAnsi="Times New Roman" w:hint="eastAsia"/>
          <w:spacing w:val="-4"/>
          <w:szCs w:val="21"/>
        </w:rPr>
        <w:t>節）の初めのフレームにおける選手の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次元位置をコート平面位置に落とした画像を図</w:t>
      </w:r>
      <w:r>
        <w:rPr>
          <w:rFonts w:ascii="Times New Roman" w:eastAsia="ＭＳ Ｐ明朝" w:hAnsi="Times New Roman"/>
          <w:spacing w:val="-4"/>
          <w:szCs w:val="21"/>
        </w:rPr>
        <w:t>3</w:t>
      </w:r>
      <w:r>
        <w:rPr>
          <w:rFonts w:ascii="Times New Roman" w:eastAsia="ＭＳ Ｐ明朝" w:hAnsi="Times New Roman" w:hint="eastAsia"/>
          <w:spacing w:val="-4"/>
          <w:szCs w:val="21"/>
        </w:rPr>
        <w:t>として示す．続いて</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秒経過後の選手のコート平面位置を図</w:t>
      </w:r>
      <w:r>
        <w:rPr>
          <w:rFonts w:ascii="Times New Roman" w:eastAsia="ＭＳ Ｐ明朝" w:hAnsi="Times New Roman"/>
          <w:spacing w:val="-4"/>
          <w:szCs w:val="21"/>
        </w:rPr>
        <w:t>4</w:t>
      </w:r>
      <w:r>
        <w:rPr>
          <w:rFonts w:ascii="Times New Roman" w:eastAsia="ＭＳ Ｐ明朝" w:hAnsi="Times New Roman" w:hint="eastAsia"/>
          <w:spacing w:val="-4"/>
          <w:szCs w:val="21"/>
        </w:rPr>
        <w:t>として示す．</w:t>
      </w:r>
    </w:p>
    <w:p w14:paraId="5BD6C7F9" w14:textId="77777777" w:rsidR="00385044" w:rsidRDefault="00385044" w:rsidP="00385044">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4A6F2A57" wp14:editId="25B81A0F">
            <wp:extent cx="2036815" cy="1138864"/>
            <wp:effectExtent l="0" t="0" r="1905" b="4445"/>
            <wp:docPr id="10" name="図 10" descr="カレンダー&#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カレンダー&#10;&#10;低い精度で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78351" cy="1162088"/>
                    </a:xfrm>
                    <a:prstGeom prst="rect">
                      <a:avLst/>
                    </a:prstGeom>
                  </pic:spPr>
                </pic:pic>
              </a:graphicData>
            </a:graphic>
          </wp:inline>
        </w:drawing>
      </w:r>
    </w:p>
    <w:p w14:paraId="59C28EEC" w14:textId="77777777" w:rsidR="00385044" w:rsidRDefault="00385044" w:rsidP="00385044">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3</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フレーム目での選手の平面推定位置（手動）</w:t>
      </w:r>
    </w:p>
    <w:p w14:paraId="17F1CA0E" w14:textId="77777777" w:rsidR="00385044" w:rsidRDefault="00385044" w:rsidP="00385044">
      <w:pPr>
        <w:ind w:firstLineChars="100" w:firstLine="192"/>
        <w:jc w:val="center"/>
        <w:rPr>
          <w:rFonts w:ascii="Times New Roman" w:eastAsia="ＭＳ Ｐ明朝" w:hAnsi="Times New Roman"/>
          <w:spacing w:val="-4"/>
          <w:szCs w:val="21"/>
        </w:rPr>
      </w:pPr>
    </w:p>
    <w:p w14:paraId="31E13827" w14:textId="77777777" w:rsidR="00385044" w:rsidRDefault="00385044" w:rsidP="00385044">
      <w:pPr>
        <w:ind w:firstLineChars="100" w:firstLine="20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22CC6BBF" wp14:editId="174E3E01">
            <wp:extent cx="2041149" cy="1142659"/>
            <wp:effectExtent l="0" t="0" r="0" b="635"/>
            <wp:docPr id="11" name="図 11"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が含まれている画像&#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72482" cy="1160200"/>
                    </a:xfrm>
                    <a:prstGeom prst="rect">
                      <a:avLst/>
                    </a:prstGeom>
                  </pic:spPr>
                </pic:pic>
              </a:graphicData>
            </a:graphic>
          </wp:inline>
        </w:drawing>
      </w:r>
    </w:p>
    <w:p w14:paraId="28340B6F" w14:textId="77777777" w:rsidR="00385044" w:rsidRDefault="00385044" w:rsidP="00385044">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4</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1</w:t>
      </w:r>
      <w:r>
        <w:rPr>
          <w:rFonts w:ascii="Times New Roman" w:eastAsia="ＭＳ Ｐ明朝" w:hAnsi="Times New Roman"/>
          <w:spacing w:val="-4"/>
          <w:szCs w:val="21"/>
        </w:rPr>
        <w:t>0</w:t>
      </w:r>
      <w:r>
        <w:rPr>
          <w:rFonts w:ascii="Times New Roman" w:eastAsia="ＭＳ Ｐ明朝" w:hAnsi="Times New Roman" w:hint="eastAsia"/>
          <w:spacing w:val="-4"/>
          <w:szCs w:val="21"/>
        </w:rPr>
        <w:t>秒経過後の選手の平面推定位置（手動）</w:t>
      </w:r>
    </w:p>
    <w:p w14:paraId="6FA75DF0" w14:textId="77777777" w:rsidR="00385044" w:rsidRPr="00EE7C6B" w:rsidRDefault="00385044" w:rsidP="00385044">
      <w:pPr>
        <w:ind w:firstLineChars="100" w:firstLine="192"/>
        <w:jc w:val="center"/>
        <w:rPr>
          <w:rFonts w:ascii="Times New Roman" w:eastAsia="ＭＳ Ｐ明朝" w:hAnsi="Times New Roman"/>
          <w:spacing w:val="-4"/>
          <w:szCs w:val="21"/>
        </w:rPr>
      </w:pPr>
    </w:p>
    <w:p w14:paraId="02CBBE5F" w14:textId="00EF01B7" w:rsidR="00385044" w:rsidRDefault="00385044" w:rsidP="1421F3BF">
      <w:pPr>
        <w:ind w:firstLineChars="100" w:firstLine="200"/>
        <w:rPr>
          <w:rFonts w:ascii="Times New Roman" w:eastAsia="ＭＳ Ｐ明朝" w:hAnsi="Times New Roman"/>
        </w:rPr>
      </w:pPr>
      <w:r w:rsidRPr="1421F3BF">
        <w:rPr>
          <w:rFonts w:ascii="Times New Roman" w:eastAsia="ＭＳ Ｐ明朝" w:hAnsi="Times New Roman"/>
        </w:rPr>
        <w:t>まず実際の映像と図</w:t>
      </w:r>
      <w:r w:rsidRPr="1421F3BF">
        <w:rPr>
          <w:rFonts w:ascii="Times New Roman" w:eastAsia="ＭＳ Ｐ明朝" w:hAnsi="Times New Roman"/>
        </w:rPr>
        <w:t>3</w:t>
      </w:r>
      <w:r w:rsidRPr="1421F3BF">
        <w:rPr>
          <w:rFonts w:ascii="Times New Roman" w:eastAsia="ＭＳ Ｐ明朝" w:hAnsi="Times New Roman"/>
        </w:rPr>
        <w:t>に示した推定位置を見比べ，</w:t>
      </w:r>
      <w:r w:rsidRPr="1421F3BF">
        <w:rPr>
          <w:rFonts w:ascii="Times New Roman" w:eastAsia="ＭＳ Ｐ明朝" w:hAnsi="Times New Roman"/>
        </w:rPr>
        <w:t>3</w:t>
      </w:r>
      <w:r w:rsidRPr="1421F3BF">
        <w:rPr>
          <w:rFonts w:ascii="Times New Roman" w:eastAsia="ＭＳ Ｐ明朝" w:hAnsi="Times New Roman"/>
        </w:rPr>
        <w:t>次元位置の推定においておおむね正しく推定できることを確認できた</w:t>
      </w:r>
      <w:r w:rsidR="31B20ED6" w:rsidRPr="1421F3BF">
        <w:rPr>
          <w:rFonts w:ascii="Times New Roman" w:eastAsia="ＭＳ Ｐ明朝" w:hAnsi="Times New Roman"/>
        </w:rPr>
        <w:t>．</w:t>
      </w:r>
    </w:p>
    <w:p w14:paraId="5D52F17E" w14:textId="77777777" w:rsidR="00385044" w:rsidRDefault="00385044" w:rsidP="00385044">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しかし図</w:t>
      </w:r>
      <w:r>
        <w:rPr>
          <w:rFonts w:ascii="Times New Roman" w:eastAsia="ＭＳ Ｐ明朝" w:hAnsi="Times New Roman" w:hint="eastAsia"/>
          <w:bCs/>
          <w:szCs w:val="21"/>
        </w:rPr>
        <w:t>3</w:t>
      </w:r>
      <w:r>
        <w:rPr>
          <w:rFonts w:ascii="Times New Roman" w:eastAsia="ＭＳ Ｐ明朝" w:hAnsi="Times New Roman" w:hint="eastAsia"/>
          <w:bCs/>
          <w:szCs w:val="21"/>
        </w:rPr>
        <w:t>と図</w:t>
      </w:r>
      <w:r>
        <w:rPr>
          <w:rFonts w:ascii="Times New Roman" w:eastAsia="ＭＳ Ｐ明朝" w:hAnsi="Times New Roman"/>
          <w:bCs/>
          <w:szCs w:val="21"/>
        </w:rPr>
        <w:t>4</w:t>
      </w:r>
      <w:r>
        <w:rPr>
          <w:rFonts w:ascii="Times New Roman" w:eastAsia="ＭＳ Ｐ明朝" w:hAnsi="Times New Roman" w:hint="eastAsia"/>
          <w:bCs/>
          <w:szCs w:val="21"/>
        </w:rPr>
        <w:t>を比較すると，位置を推定できる選手が減少したことが分かる．これは，時間が進むにつれて選手の交差が起こり，選手の検知が不可能になることで，それ以降の選手</w:t>
      </w:r>
      <w:r>
        <w:rPr>
          <w:rFonts w:ascii="Times New Roman" w:eastAsia="ＭＳ Ｐ明朝" w:hAnsi="Times New Roman"/>
          <w:bCs/>
          <w:szCs w:val="21"/>
        </w:rPr>
        <w:t>ID</w:t>
      </w:r>
      <w:r>
        <w:rPr>
          <w:rFonts w:ascii="Times New Roman" w:eastAsia="ＭＳ Ｐ明朝" w:hAnsi="Times New Roman" w:hint="eastAsia"/>
          <w:bCs/>
          <w:szCs w:val="21"/>
        </w:rPr>
        <w:t>の対応が取れなくなったことが原因と考えられる．</w:t>
      </w:r>
    </w:p>
    <w:p w14:paraId="52074458" w14:textId="77777777" w:rsidR="00385044" w:rsidRPr="00E80AC4" w:rsidRDefault="00385044" w:rsidP="00385044">
      <w:pPr>
        <w:jc w:val="left"/>
        <w:rPr>
          <w:rFonts w:ascii="ＭＳ Ｐゴシック" w:eastAsia="ＭＳ Ｐゴシック" w:hAnsi="ＭＳ Ｐゴシック"/>
          <w:b/>
          <w:sz w:val="24"/>
        </w:rPr>
      </w:pPr>
      <w:r>
        <w:rPr>
          <w:rFonts w:ascii="ＭＳ Ｐゴシック" w:eastAsia="ＭＳ Ｐゴシック" w:hAnsi="ＭＳ Ｐゴシック"/>
          <w:b/>
          <w:sz w:val="24"/>
        </w:rPr>
        <w:t>3</w:t>
      </w:r>
      <w:r w:rsidRPr="00E80AC4">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選手の位置推定法②</w:t>
      </w:r>
    </w:p>
    <w:p w14:paraId="7BD5BF14" w14:textId="77777777" w:rsidR="00385044" w:rsidRDefault="00385044" w:rsidP="00385044">
      <w:pPr>
        <w:ind w:firstLineChars="100" w:firstLine="192"/>
        <w:rPr>
          <w:rFonts w:ascii="Times New Roman" w:eastAsia="ＭＳ Ｐ明朝" w:hAnsi="Times New Roman"/>
          <w:spacing w:val="-4"/>
          <w:szCs w:val="21"/>
        </w:rPr>
      </w:pPr>
      <w:r>
        <w:rPr>
          <w:rFonts w:ascii="Times New Roman" w:eastAsia="ＭＳ Ｐ明朝" w:hAnsi="Times New Roman" w:hint="eastAsia"/>
          <w:spacing w:val="-4"/>
          <w:szCs w:val="21"/>
        </w:rPr>
        <w:t>2</w:t>
      </w:r>
      <w:r>
        <w:rPr>
          <w:rFonts w:ascii="Times New Roman" w:eastAsia="ＭＳ Ｐ明朝" w:hAnsi="Times New Roman" w:hint="eastAsia"/>
          <w:spacing w:val="-4"/>
          <w:szCs w:val="21"/>
        </w:rPr>
        <w:t>章で述べた推定法では，選手の交差によって選手位置を推定できなかったが，原因が</w:t>
      </w:r>
      <w:r>
        <w:rPr>
          <w:rFonts w:ascii="Times New Roman" w:eastAsia="ＭＳ Ｐ明朝" w:hAnsi="Times New Roman" w:hint="eastAsia"/>
          <w:spacing w:val="-4"/>
          <w:szCs w:val="21"/>
        </w:rPr>
        <w:t>2</w:t>
      </w:r>
      <w:r>
        <w:rPr>
          <w:rFonts w:ascii="Times New Roman" w:eastAsia="ＭＳ Ｐ明朝" w:hAnsi="Times New Roman"/>
          <w:spacing w:val="-4"/>
          <w:szCs w:val="21"/>
        </w:rPr>
        <w:t>.4</w:t>
      </w:r>
      <w:r>
        <w:rPr>
          <w:rFonts w:ascii="Times New Roman" w:eastAsia="ＭＳ Ｐ明朝" w:hAnsi="Times New Roman" w:hint="eastAsia"/>
          <w:spacing w:val="-4"/>
          <w:szCs w:val="21"/>
        </w:rPr>
        <w:t>節における手動での対応付けだと考えた．そこで</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章では，自動で選手を対応付ける方法を述べ，その動作を検証する．</w:t>
      </w:r>
    </w:p>
    <w:p w14:paraId="52105DAC" w14:textId="77777777" w:rsidR="00385044" w:rsidRPr="00E25CE5" w:rsidRDefault="00385044" w:rsidP="00385044">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b/>
          <w:sz w:val="22"/>
          <w:szCs w:val="21"/>
        </w:rPr>
        <w:t>3.1</w:t>
      </w:r>
      <w:r w:rsidRPr="0094621A">
        <w:rPr>
          <w:rFonts w:ascii="ＭＳ Ｐゴシック" w:eastAsia="ＭＳ Ｐゴシック" w:hAnsi="ＭＳ Ｐゴシック" w:hint="eastAsia"/>
          <w:b/>
          <w:sz w:val="22"/>
          <w:szCs w:val="21"/>
        </w:rPr>
        <w:t xml:space="preserve">　映像間の選手の対応付け</w:t>
      </w:r>
      <w:r>
        <w:rPr>
          <w:rFonts w:ascii="ＭＳ Ｐゴシック" w:eastAsia="ＭＳ Ｐゴシック" w:hAnsi="ＭＳ Ｐゴシック" w:hint="eastAsia"/>
          <w:b/>
          <w:sz w:val="22"/>
          <w:szCs w:val="21"/>
        </w:rPr>
        <w:t>(自動</w:t>
      </w:r>
      <w:r>
        <w:rPr>
          <w:rFonts w:ascii="ＭＳ Ｐゴシック" w:eastAsia="ＭＳ Ｐゴシック" w:hAnsi="ＭＳ Ｐゴシック"/>
          <w:b/>
          <w:sz w:val="22"/>
          <w:szCs w:val="21"/>
        </w:rPr>
        <w:t>)</w:t>
      </w:r>
    </w:p>
    <w:p w14:paraId="58E66F9E" w14:textId="77777777" w:rsidR="00385044" w:rsidRDefault="00385044" w:rsidP="00385044">
      <w:pPr>
        <w:ind w:firstLineChars="100" w:firstLine="200"/>
        <w:rPr>
          <w:rFonts w:ascii="ＭＳ Ｐ明朝" w:eastAsia="ＭＳ Ｐ明朝" w:hAnsi="ＭＳ Ｐ明朝"/>
          <w:bCs/>
          <w:szCs w:val="21"/>
        </w:rPr>
      </w:pPr>
      <w:r>
        <w:rPr>
          <w:rFonts w:ascii="ＭＳ Ｐ明朝" w:eastAsia="ＭＳ Ｐ明朝" w:hAnsi="ＭＳ Ｐ明朝" w:hint="eastAsia"/>
          <w:bCs/>
          <w:szCs w:val="21"/>
        </w:rPr>
        <w:t>まず，</w:t>
      </w:r>
      <w:r w:rsidRPr="00BE5FAB">
        <w:rPr>
          <w:rFonts w:ascii="Times New Roman" w:eastAsia="ＭＳ Ｐ明朝" w:hAnsi="Times New Roman"/>
          <w:bCs/>
          <w:szCs w:val="21"/>
        </w:rPr>
        <w:t>2.5</w:t>
      </w:r>
      <w:r>
        <w:rPr>
          <w:rFonts w:ascii="ＭＳ Ｐ明朝" w:eastAsia="ＭＳ Ｐ明朝" w:hAnsi="ＭＳ Ｐ明朝" w:hint="eastAsia"/>
          <w:bCs/>
          <w:szCs w:val="21"/>
        </w:rPr>
        <w:t>節のように映像ごとに各選手の腰を通る直線を定義する．映像間で</w:t>
      </w:r>
      <w:r w:rsidRPr="00BE5FAB">
        <w:rPr>
          <w:rFonts w:ascii="Times New Roman" w:eastAsia="ＭＳ Ｐ明朝" w:hAnsi="Times New Roman"/>
          <w:bCs/>
          <w:szCs w:val="21"/>
        </w:rPr>
        <w:t>2</w:t>
      </w:r>
      <w:r>
        <w:rPr>
          <w:rFonts w:ascii="ＭＳ Ｐ明朝" w:eastAsia="ＭＳ Ｐ明朝" w:hAnsi="ＭＳ Ｐ明朝" w:hint="eastAsia"/>
          <w:bCs/>
          <w:szCs w:val="21"/>
        </w:rPr>
        <w:t>直線の組み合わせを全て考え，直線間距離を計算する．同じ選手を通る直線間の距離は近いと考え，全ての組み合わせの中で距離の近いものから順に選手</w:t>
      </w:r>
      <w:r w:rsidRPr="00BE5FAB">
        <w:rPr>
          <w:rFonts w:ascii="Times New Roman" w:eastAsia="ＭＳ Ｐ明朝" w:hAnsi="Times New Roman"/>
          <w:bCs/>
          <w:szCs w:val="21"/>
        </w:rPr>
        <w:t>ID</w:t>
      </w:r>
      <w:r>
        <w:rPr>
          <w:rFonts w:ascii="ＭＳ Ｐ明朝" w:eastAsia="ＭＳ Ｐ明朝" w:hAnsi="ＭＳ Ｐ明朝" w:hint="eastAsia"/>
          <w:bCs/>
          <w:szCs w:val="21"/>
        </w:rPr>
        <w:t>を対応付ける．</w:t>
      </w:r>
    </w:p>
    <w:p w14:paraId="1B54DBF7" w14:textId="77777777" w:rsidR="00385044" w:rsidRDefault="00385044" w:rsidP="00385044">
      <w:pPr>
        <w:ind w:firstLineChars="100" w:firstLine="200"/>
        <w:rPr>
          <w:rFonts w:ascii="ＭＳ Ｐ明朝" w:eastAsia="ＭＳ Ｐ明朝" w:hAnsi="ＭＳ Ｐ明朝"/>
          <w:bCs/>
          <w:szCs w:val="21"/>
        </w:rPr>
      </w:pPr>
      <w:r w:rsidRPr="00C45983">
        <w:rPr>
          <w:rFonts w:ascii="Times New Roman" w:eastAsia="ＭＳ Ｐ明朝" w:hAnsi="Times New Roman"/>
          <w:bCs/>
          <w:szCs w:val="21"/>
        </w:rPr>
        <w:t>2.4</w:t>
      </w:r>
      <w:r>
        <w:rPr>
          <w:rFonts w:ascii="ＭＳ Ｐ明朝" w:eastAsia="ＭＳ Ｐ明朝" w:hAnsi="ＭＳ Ｐ明朝" w:hint="eastAsia"/>
          <w:bCs/>
          <w:szCs w:val="21"/>
        </w:rPr>
        <w:t>節では初めのフレームで選手を対応付けたが，本手法では映像の全フレームにおいて先に述べた処理によって選手を対応付ける．これによって選手の交差によって生じる選手</w:t>
      </w:r>
      <w:r w:rsidRPr="001B2397">
        <w:rPr>
          <w:rFonts w:ascii="Times New Roman" w:eastAsia="ＭＳ Ｐ明朝" w:hAnsi="Times New Roman"/>
          <w:bCs/>
          <w:szCs w:val="21"/>
        </w:rPr>
        <w:t>ID</w:t>
      </w:r>
      <w:r>
        <w:rPr>
          <w:rFonts w:ascii="ＭＳ Ｐ明朝" w:eastAsia="ＭＳ Ｐ明朝" w:hAnsi="ＭＳ Ｐ明朝" w:hint="eastAsia"/>
          <w:bCs/>
          <w:szCs w:val="21"/>
        </w:rPr>
        <w:t>の変化に対処する．</w:t>
      </w:r>
    </w:p>
    <w:p w14:paraId="218744DC" w14:textId="77777777" w:rsidR="00385044" w:rsidRPr="00FE29CA" w:rsidRDefault="00385044" w:rsidP="00385044">
      <w:pPr>
        <w:spacing w:line="360" w:lineRule="auto"/>
        <w:jc w:val="left"/>
        <w:rPr>
          <w:rFonts w:ascii="ＭＳ Ｐゴシック" w:eastAsia="ＭＳ Ｐゴシック" w:hAnsi="ＭＳ Ｐゴシック"/>
          <w:b/>
          <w:sz w:val="22"/>
          <w:szCs w:val="21"/>
        </w:rPr>
      </w:pPr>
      <w:r>
        <w:rPr>
          <w:rFonts w:ascii="ＭＳ Ｐゴシック" w:eastAsia="ＭＳ Ｐゴシック" w:hAnsi="ＭＳ Ｐゴシック"/>
          <w:b/>
          <w:sz w:val="22"/>
          <w:szCs w:val="21"/>
        </w:rPr>
        <w:t>3.2</w:t>
      </w:r>
      <w:r w:rsidRPr="0094621A">
        <w:rPr>
          <w:rFonts w:ascii="ＭＳ Ｐゴシック" w:eastAsia="ＭＳ Ｐゴシック" w:hAnsi="ＭＳ Ｐゴシック" w:hint="eastAsia"/>
          <w:b/>
          <w:sz w:val="22"/>
          <w:szCs w:val="21"/>
        </w:rPr>
        <w:t xml:space="preserve">　</w:t>
      </w:r>
      <w:r>
        <w:rPr>
          <w:rFonts w:ascii="ＭＳ Ｐゴシック" w:eastAsia="ＭＳ Ｐゴシック" w:hAnsi="ＭＳ Ｐゴシック" w:hint="eastAsia"/>
          <w:b/>
          <w:sz w:val="22"/>
          <w:szCs w:val="21"/>
        </w:rPr>
        <w:t>自動で対応付けした選手位置の</w:t>
      </w:r>
      <w:r w:rsidRPr="0094621A">
        <w:rPr>
          <w:rFonts w:ascii="ＭＳ Ｐゴシック" w:eastAsia="ＭＳ Ｐゴシック" w:hAnsi="ＭＳ Ｐゴシック" w:hint="eastAsia"/>
          <w:b/>
          <w:sz w:val="22"/>
          <w:szCs w:val="21"/>
        </w:rPr>
        <w:t>推定</w:t>
      </w:r>
      <w:r>
        <w:rPr>
          <w:rFonts w:ascii="ＭＳ Ｐゴシック" w:eastAsia="ＭＳ Ｐゴシック" w:hAnsi="ＭＳ Ｐゴシック" w:hint="eastAsia"/>
          <w:b/>
          <w:sz w:val="22"/>
          <w:szCs w:val="21"/>
        </w:rPr>
        <w:t>結果</w:t>
      </w:r>
    </w:p>
    <w:p w14:paraId="5D697341" w14:textId="77777777" w:rsidR="00385044" w:rsidRPr="00FE29CA" w:rsidRDefault="00385044" w:rsidP="1421F3BF">
      <w:pPr>
        <w:ind w:firstLineChars="100" w:firstLine="200"/>
        <w:rPr>
          <w:rFonts w:ascii="ＭＳ Ｐ明朝" w:eastAsia="ＭＳ Ｐ明朝" w:hAnsi="ＭＳ Ｐ明朝"/>
        </w:rPr>
      </w:pPr>
      <w:r w:rsidRPr="1421F3BF">
        <w:rPr>
          <w:rFonts w:ascii="ＭＳ Ｐ明朝" w:eastAsia="ＭＳ Ｐ明朝" w:hAnsi="ＭＳ Ｐ明朝"/>
        </w:rPr>
        <w:t>自動で選手の対応付けを行い，撮影映像（</w:t>
      </w:r>
      <w:r w:rsidRPr="1421F3BF">
        <w:rPr>
          <w:rFonts w:ascii="Times New Roman" w:eastAsia="Times New Roman" w:hAnsi="Times New Roman"/>
        </w:rPr>
        <w:t>2.1</w:t>
      </w:r>
      <w:r w:rsidRPr="1421F3BF">
        <w:rPr>
          <w:rFonts w:ascii="ＭＳ Ｐ明朝" w:eastAsia="ＭＳ Ｐ明朝" w:hAnsi="ＭＳ Ｐ明朝"/>
        </w:rPr>
        <w:t>節）の初めのフレームにおける選手の</w:t>
      </w:r>
      <w:r w:rsidRPr="1421F3BF">
        <w:rPr>
          <w:rFonts w:ascii="Times New Roman" w:eastAsia="ＭＳ Ｐ明朝" w:hAnsi="Times New Roman"/>
        </w:rPr>
        <w:t>3</w:t>
      </w:r>
      <w:r w:rsidRPr="1421F3BF">
        <w:rPr>
          <w:rFonts w:ascii="ＭＳ Ｐ明朝" w:eastAsia="ＭＳ Ｐ明朝" w:hAnsi="ＭＳ Ｐ明朝"/>
        </w:rPr>
        <w:t>次元位置をコート平面位置に落とした画像を図</w:t>
      </w:r>
      <w:r w:rsidRPr="1421F3BF">
        <w:rPr>
          <w:rFonts w:ascii="Times New Roman" w:eastAsia="ＭＳ Ｐ明朝" w:hAnsi="Times New Roman"/>
        </w:rPr>
        <w:t>5</w:t>
      </w:r>
      <w:r w:rsidRPr="1421F3BF">
        <w:rPr>
          <w:rFonts w:ascii="ＭＳ Ｐ明朝" w:eastAsia="ＭＳ Ｐ明朝" w:hAnsi="ＭＳ Ｐ明朝"/>
        </w:rPr>
        <w:t>として示す．</w:t>
      </w:r>
    </w:p>
    <w:p w14:paraId="31775B75" w14:textId="77777777" w:rsidR="00385044" w:rsidRPr="00FA6D4B" w:rsidRDefault="00385044" w:rsidP="00385044">
      <w:pPr>
        <w:ind w:firstLineChars="100" w:firstLine="200"/>
        <w:jc w:val="center"/>
        <w:rPr>
          <w:rFonts w:ascii="ＭＳ Ｐ明朝" w:eastAsia="ＭＳ Ｐ明朝" w:hAnsi="ＭＳ Ｐ明朝"/>
          <w:bCs/>
          <w:szCs w:val="21"/>
        </w:rPr>
      </w:pPr>
      <w:r>
        <w:rPr>
          <w:rFonts w:ascii="ＭＳ Ｐ明朝" w:eastAsia="ＭＳ Ｐ明朝" w:hAnsi="ＭＳ Ｐ明朝" w:hint="eastAsia"/>
          <w:bCs/>
          <w:noProof/>
          <w:szCs w:val="21"/>
        </w:rPr>
        <w:drawing>
          <wp:inline distT="0" distB="0" distL="0" distR="0" wp14:anchorId="2FAD6802" wp14:editId="2A7BDEAF">
            <wp:extent cx="2041149" cy="1143117"/>
            <wp:effectExtent l="0" t="0" r="0" b="0"/>
            <wp:docPr id="13" name="図 13"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が含まれている画像&#10;&#10;自動的に生成された説明"/>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76174" cy="1162733"/>
                    </a:xfrm>
                    <a:prstGeom prst="rect">
                      <a:avLst/>
                    </a:prstGeom>
                  </pic:spPr>
                </pic:pic>
              </a:graphicData>
            </a:graphic>
          </wp:inline>
        </w:drawing>
      </w:r>
    </w:p>
    <w:p w14:paraId="4AFC5EFC" w14:textId="77777777" w:rsidR="00385044" w:rsidRDefault="00385044" w:rsidP="00385044">
      <w:pPr>
        <w:ind w:firstLineChars="100" w:firstLine="19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spacing w:val="-4"/>
          <w:szCs w:val="21"/>
        </w:rPr>
        <w:t>5</w:t>
      </w:r>
      <w:r>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0</w:t>
      </w:r>
      <w:r>
        <w:rPr>
          <w:rFonts w:ascii="Times New Roman" w:eastAsia="ＭＳ Ｐ明朝" w:hAnsi="Times New Roman" w:hint="eastAsia"/>
          <w:spacing w:val="-4"/>
          <w:szCs w:val="21"/>
        </w:rPr>
        <w:t>フレーム目での選手の平面推定位置（自動）</w:t>
      </w:r>
    </w:p>
    <w:p w14:paraId="4ED4CE53" w14:textId="77777777" w:rsidR="00385044" w:rsidRPr="00EE7C6B" w:rsidRDefault="00385044" w:rsidP="00385044">
      <w:pPr>
        <w:ind w:firstLineChars="100" w:firstLine="192"/>
        <w:jc w:val="center"/>
        <w:rPr>
          <w:rFonts w:ascii="Times New Roman" w:eastAsia="ＭＳ Ｐ明朝" w:hAnsi="Times New Roman"/>
          <w:spacing w:val="-4"/>
          <w:szCs w:val="21"/>
        </w:rPr>
      </w:pPr>
    </w:p>
    <w:p w14:paraId="54FC2BC1" w14:textId="77777777" w:rsidR="00385044" w:rsidRDefault="00385044" w:rsidP="00385044">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手動で選手の対応を取った図</w:t>
      </w:r>
      <w:r>
        <w:rPr>
          <w:rFonts w:ascii="Times New Roman" w:eastAsia="ＭＳ Ｐ明朝" w:hAnsi="Times New Roman"/>
          <w:bCs/>
          <w:szCs w:val="21"/>
        </w:rPr>
        <w:t>3</w:t>
      </w:r>
      <w:r>
        <w:rPr>
          <w:rFonts w:ascii="Times New Roman" w:eastAsia="ＭＳ Ｐ明朝" w:hAnsi="Times New Roman" w:hint="eastAsia"/>
          <w:bCs/>
          <w:szCs w:val="21"/>
        </w:rPr>
        <w:t>と比較すると，選手位置が異なっており，図</w:t>
      </w:r>
      <w:r>
        <w:rPr>
          <w:rFonts w:ascii="Times New Roman" w:eastAsia="ＭＳ Ｐ明朝" w:hAnsi="Times New Roman"/>
          <w:bCs/>
          <w:szCs w:val="21"/>
        </w:rPr>
        <w:t>5</w:t>
      </w:r>
      <w:r>
        <w:rPr>
          <w:rFonts w:ascii="Times New Roman" w:eastAsia="ＭＳ Ｐ明朝" w:hAnsi="Times New Roman" w:hint="eastAsia"/>
          <w:bCs/>
          <w:szCs w:val="21"/>
        </w:rPr>
        <w:t>に示した推定が誤っていると分かる．誤った推定の原因として，</w:t>
      </w:r>
      <w:r>
        <w:rPr>
          <w:rFonts w:ascii="Times New Roman" w:eastAsia="ＭＳ Ｐ明朝" w:hAnsi="Times New Roman" w:hint="eastAsia"/>
          <w:bCs/>
          <w:szCs w:val="21"/>
        </w:rPr>
        <w:t>2</w:t>
      </w:r>
      <w:r>
        <w:rPr>
          <w:rFonts w:ascii="Times New Roman" w:eastAsia="ＭＳ Ｐ明朝" w:hAnsi="Times New Roman"/>
          <w:bCs/>
          <w:szCs w:val="21"/>
        </w:rPr>
        <w:t>.2</w:t>
      </w:r>
      <w:r>
        <w:rPr>
          <w:rFonts w:ascii="Times New Roman" w:eastAsia="ＭＳ Ｐ明朝" w:hAnsi="Times New Roman" w:hint="eastAsia"/>
          <w:bCs/>
          <w:szCs w:val="21"/>
        </w:rPr>
        <w:t>節で行ったカメラキャリブレーションでの誤差が考えられる．</w:t>
      </w:r>
    </w:p>
    <w:p w14:paraId="692770A4" w14:textId="77777777" w:rsidR="00385044" w:rsidRDefault="00385044" w:rsidP="00385044">
      <w:pPr>
        <w:ind w:firstLineChars="100" w:firstLine="200"/>
        <w:rPr>
          <w:rFonts w:ascii="Times New Roman" w:eastAsia="ＭＳ Ｐ明朝" w:hAnsi="Times New Roman"/>
          <w:bCs/>
          <w:szCs w:val="21"/>
        </w:rPr>
      </w:pPr>
      <w:r>
        <w:rPr>
          <w:rFonts w:ascii="Times New Roman" w:eastAsia="ＭＳ Ｐ明朝" w:hAnsi="Times New Roman" w:hint="eastAsia"/>
          <w:bCs/>
          <w:szCs w:val="21"/>
        </w:rPr>
        <w:t>カメラ位置の推定誤差は</w:t>
      </w:r>
      <w:r>
        <w:rPr>
          <w:rFonts w:ascii="Times New Roman" w:eastAsia="ＭＳ Ｐ明朝" w:hAnsi="Times New Roman" w:hint="eastAsia"/>
          <w:bCs/>
          <w:szCs w:val="21"/>
        </w:rPr>
        <w:t>1</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2</w:t>
      </w:r>
      <w:r>
        <w:rPr>
          <w:rFonts w:ascii="Times New Roman" w:eastAsia="ＭＳ Ｐ明朝" w:hAnsi="Times New Roman"/>
          <w:bCs/>
          <w:szCs w:val="21"/>
        </w:rPr>
        <w:t>9cm</w:t>
      </w:r>
      <w:r>
        <w:rPr>
          <w:rFonts w:ascii="Times New Roman" w:eastAsia="ＭＳ Ｐ明朝" w:hAnsi="Times New Roman" w:hint="eastAsia"/>
          <w:bCs/>
          <w:szCs w:val="21"/>
        </w:rPr>
        <w:t>，</w:t>
      </w:r>
      <w:r>
        <w:rPr>
          <w:rFonts w:ascii="Times New Roman" w:eastAsia="ＭＳ Ｐ明朝" w:hAnsi="Times New Roman" w:hint="eastAsia"/>
          <w:bCs/>
          <w:szCs w:val="21"/>
        </w:rPr>
        <w:t>2</w:t>
      </w:r>
      <w:r>
        <w:rPr>
          <w:rFonts w:ascii="Times New Roman" w:eastAsia="ＭＳ Ｐ明朝" w:hAnsi="Times New Roman" w:hint="eastAsia"/>
          <w:bCs/>
          <w:szCs w:val="21"/>
        </w:rPr>
        <w:t>台目のカメラで約</w:t>
      </w:r>
      <w:r>
        <w:rPr>
          <w:rFonts w:ascii="Times New Roman" w:eastAsia="ＭＳ Ｐ明朝" w:hAnsi="Times New Roman" w:hint="eastAsia"/>
          <w:bCs/>
          <w:szCs w:val="21"/>
        </w:rPr>
        <w:t>1</w:t>
      </w:r>
      <w:r>
        <w:rPr>
          <w:rFonts w:ascii="Times New Roman" w:eastAsia="ＭＳ Ｐ明朝" w:hAnsi="Times New Roman"/>
          <w:bCs/>
          <w:szCs w:val="21"/>
        </w:rPr>
        <w:t>3cm</w:t>
      </w:r>
      <w:r>
        <w:rPr>
          <w:rFonts w:ascii="Times New Roman" w:eastAsia="ＭＳ Ｐ明朝" w:hAnsi="Times New Roman" w:hint="eastAsia"/>
          <w:bCs/>
          <w:szCs w:val="21"/>
        </w:rPr>
        <w:t>だった．また，カメラ位置の誤差に付随してカメラ姿勢にも誤差が生じていると考えられる．誤差のあるカメラパラメータを使用して選手の位置推定を行ったため，異なった選手を対応付けてしまったと考える．</w:t>
      </w:r>
    </w:p>
    <w:p w14:paraId="29192224" w14:textId="77777777" w:rsidR="00385044" w:rsidRPr="00E25CE5" w:rsidRDefault="00385044" w:rsidP="00385044">
      <w:pPr>
        <w:jc w:val="left"/>
        <w:rPr>
          <w:rFonts w:ascii="ＭＳ Ｐゴシック" w:eastAsia="ＭＳ Ｐゴシック" w:hAnsi="ＭＳ Ｐゴシック"/>
          <w:b/>
          <w:sz w:val="24"/>
          <w:szCs w:val="24"/>
        </w:rPr>
      </w:pPr>
      <w:r>
        <w:rPr>
          <w:rFonts w:ascii="ＭＳ Ｐゴシック" w:eastAsia="ＭＳ Ｐゴシック" w:hAnsi="ＭＳ Ｐゴシック"/>
          <w:b/>
          <w:sz w:val="24"/>
          <w:szCs w:val="24"/>
        </w:rPr>
        <w:t>4</w:t>
      </w:r>
      <w:r w:rsidRPr="0094621A">
        <w:rPr>
          <w:rFonts w:ascii="ＭＳ Ｐゴシック" w:eastAsia="ＭＳ Ｐゴシック" w:hAnsi="ＭＳ Ｐゴシック" w:hint="eastAsia"/>
          <w:b/>
          <w:sz w:val="24"/>
          <w:szCs w:val="24"/>
        </w:rPr>
        <w:t xml:space="preserve">　</w:t>
      </w:r>
      <w:r>
        <w:rPr>
          <w:rFonts w:ascii="ＭＳ Ｐゴシック" w:eastAsia="ＭＳ Ｐゴシック" w:hAnsi="ＭＳ Ｐゴシック" w:hint="eastAsia"/>
          <w:b/>
          <w:sz w:val="24"/>
          <w:szCs w:val="24"/>
        </w:rPr>
        <w:t>まとめ</w:t>
      </w:r>
    </w:p>
    <w:p w14:paraId="443F7B65" w14:textId="21F43F85" w:rsidR="00385044" w:rsidRDefault="00385044" w:rsidP="1421F3BF">
      <w:pPr>
        <w:ind w:firstLineChars="100" w:firstLine="200"/>
        <w:rPr>
          <w:rFonts w:ascii="Times New Roman" w:eastAsia="ＭＳ Ｐ明朝" w:hAnsi="Times New Roman"/>
        </w:rPr>
      </w:pPr>
      <w:r w:rsidRPr="1421F3BF">
        <w:rPr>
          <w:rFonts w:ascii="Times New Roman" w:eastAsia="ＭＳ Ｐ明朝" w:hAnsi="Times New Roman"/>
        </w:rPr>
        <w:t>本研究では，複数台のカメラを用いて選手の</w:t>
      </w:r>
      <w:r w:rsidRPr="1421F3BF">
        <w:rPr>
          <w:rFonts w:ascii="Times New Roman" w:eastAsia="ＭＳ Ｐ明朝" w:hAnsi="Times New Roman"/>
        </w:rPr>
        <w:t>3</w:t>
      </w:r>
      <w:r w:rsidRPr="1421F3BF">
        <w:rPr>
          <w:rFonts w:ascii="Times New Roman" w:eastAsia="ＭＳ Ｐ明朝" w:hAnsi="Times New Roman"/>
        </w:rPr>
        <w:t>次元位置を追跡するシステムの開発に取り組んだ．結果として，</w:t>
      </w:r>
      <w:bookmarkStart w:id="6" w:name="_Hlk124842632"/>
      <w:r w:rsidRPr="1421F3BF">
        <w:rPr>
          <w:rFonts w:ascii="Times New Roman" w:eastAsia="ＭＳ Ｐ明朝" w:hAnsi="Times New Roman"/>
        </w:rPr>
        <w:t>選手の</w:t>
      </w:r>
      <w:r w:rsidRPr="1421F3BF">
        <w:rPr>
          <w:rFonts w:ascii="Times New Roman" w:eastAsia="ＭＳ Ｐ明朝" w:hAnsi="Times New Roman"/>
        </w:rPr>
        <w:t>3</w:t>
      </w:r>
      <w:r w:rsidRPr="1421F3BF">
        <w:rPr>
          <w:rFonts w:ascii="Times New Roman" w:eastAsia="ＭＳ Ｐ明朝" w:hAnsi="Times New Roman"/>
        </w:rPr>
        <w:t>次元位置を推定</w:t>
      </w:r>
      <w:r w:rsidR="00D32BD4" w:rsidRPr="1421F3BF">
        <w:rPr>
          <w:rFonts w:ascii="Times New Roman" w:eastAsia="ＭＳ Ｐ明朝" w:hAnsi="Times New Roman"/>
        </w:rPr>
        <w:t>でき</w:t>
      </w:r>
      <w:r w:rsidR="0CBB8454" w:rsidRPr="1421F3BF">
        <w:rPr>
          <w:rFonts w:ascii="Times New Roman" w:eastAsia="ＭＳ Ｐ明朝" w:hAnsi="Times New Roman"/>
        </w:rPr>
        <w:t>，</w:t>
      </w:r>
      <w:r w:rsidR="00D32BD4" w:rsidRPr="1421F3BF">
        <w:rPr>
          <w:rFonts w:ascii="Times New Roman" w:eastAsia="ＭＳ Ｐ明朝" w:hAnsi="Times New Roman"/>
        </w:rPr>
        <w:t>先行研究の課題を解決することができた</w:t>
      </w:r>
      <w:r w:rsidR="31B20ED6" w:rsidRPr="1421F3BF">
        <w:rPr>
          <w:rFonts w:ascii="Times New Roman" w:eastAsia="ＭＳ Ｐ明朝" w:hAnsi="Times New Roman"/>
        </w:rPr>
        <w:t>．</w:t>
      </w:r>
      <w:r w:rsidRPr="1421F3BF">
        <w:rPr>
          <w:rFonts w:ascii="Times New Roman" w:eastAsia="ＭＳ Ｐ明朝" w:hAnsi="Times New Roman"/>
        </w:rPr>
        <w:t>しかし</w:t>
      </w:r>
      <w:r w:rsidR="0CBB8454" w:rsidRPr="1421F3BF">
        <w:rPr>
          <w:rFonts w:ascii="Times New Roman" w:eastAsia="ＭＳ Ｐ明朝" w:hAnsi="Times New Roman"/>
        </w:rPr>
        <w:t>，</w:t>
      </w:r>
      <w:bookmarkEnd w:id="6"/>
      <w:r w:rsidRPr="1421F3BF">
        <w:rPr>
          <w:rFonts w:ascii="Times New Roman" w:eastAsia="ＭＳ Ｐ明朝" w:hAnsi="Times New Roman"/>
        </w:rPr>
        <w:t>実用するうえで新たな課題が見つかった</w:t>
      </w:r>
      <w:r w:rsidR="31B20ED6" w:rsidRPr="1421F3BF">
        <w:rPr>
          <w:rFonts w:ascii="Times New Roman" w:eastAsia="ＭＳ Ｐ明朝" w:hAnsi="Times New Roman"/>
        </w:rPr>
        <w:t>．</w:t>
      </w:r>
    </w:p>
    <w:p w14:paraId="526DB3FF" w14:textId="77777777" w:rsidR="00385044" w:rsidRPr="009D6F53" w:rsidRDefault="00385044" w:rsidP="00385044">
      <w:pPr>
        <w:ind w:firstLineChars="100" w:firstLine="200"/>
        <w:rPr>
          <w:rFonts w:ascii="Times New Roman" w:eastAsia="ＭＳ Ｐ明朝" w:hAnsi="Times New Roman"/>
          <w:spacing w:val="-4"/>
          <w:szCs w:val="21"/>
        </w:rPr>
      </w:pPr>
      <w:r>
        <w:rPr>
          <w:rFonts w:ascii="Times New Roman" w:eastAsia="ＭＳ Ｐ明朝" w:hAnsi="Times New Roman" w:hint="eastAsia"/>
          <w:bCs/>
          <w:szCs w:val="21"/>
        </w:rPr>
        <w:t>カメラキャリブレーション時の誤差を取り除くことができれば，</w:t>
      </w:r>
      <w:r>
        <w:rPr>
          <w:rFonts w:ascii="Times New Roman" w:eastAsia="ＭＳ Ｐ明朝" w:hAnsi="Times New Roman" w:hint="eastAsia"/>
          <w:bCs/>
          <w:szCs w:val="21"/>
        </w:rPr>
        <w:t>3</w:t>
      </w:r>
      <w:r>
        <w:rPr>
          <w:rFonts w:ascii="Times New Roman" w:eastAsia="ＭＳ Ｐ明朝" w:hAnsi="Times New Roman"/>
          <w:bCs/>
          <w:szCs w:val="21"/>
        </w:rPr>
        <w:t>.1</w:t>
      </w:r>
      <w:r>
        <w:rPr>
          <w:rFonts w:ascii="Times New Roman" w:eastAsia="ＭＳ Ｐ明朝" w:hAnsi="Times New Roman" w:hint="eastAsia"/>
          <w:bCs/>
          <w:szCs w:val="21"/>
        </w:rPr>
        <w:t>節で示した自動での選手対応付けが機能すると考えられるため，カメラキャリブレーションの精度向上を今後の課題とする．</w:t>
      </w:r>
    </w:p>
    <w:p w14:paraId="559F2377" w14:textId="77777777" w:rsidR="00385044" w:rsidRPr="00E74129" w:rsidRDefault="00385044" w:rsidP="00385044">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5520604D" w14:textId="77777777" w:rsidR="00385044" w:rsidRDefault="00385044" w:rsidP="00385044">
      <w:pPr>
        <w:spacing w:line="240" w:lineRule="exact"/>
        <w:ind w:left="247" w:hangingChars="149" w:hanging="247"/>
        <w:rPr>
          <w:rFonts w:ascii="ＭＳ Ｐ明朝" w:eastAsia="ＭＳ Ｐ明朝" w:hAnsi="ＭＳ Ｐ明朝"/>
          <w:sz w:val="18"/>
          <w:szCs w:val="20"/>
        </w:rPr>
      </w:pPr>
      <w:r>
        <w:rPr>
          <w:rFonts w:ascii="Times New Roman" w:eastAsia="ＭＳ Ｐ明朝" w:hAnsi="Times New Roman"/>
          <w:spacing w:val="-2"/>
          <w:sz w:val="18"/>
          <w:szCs w:val="18"/>
        </w:rPr>
        <w:t xml:space="preserve">[1] </w:t>
      </w:r>
      <w:r w:rsidRPr="00BB674C">
        <w:rPr>
          <w:rFonts w:ascii="ＭＳ Ｐ明朝" w:eastAsia="ＭＳ Ｐ明朝" w:hAnsi="ＭＳ Ｐ明朝"/>
          <w:sz w:val="18"/>
          <w:szCs w:val="20"/>
        </w:rPr>
        <w:t>平田，“情報端末の内蔵カメラを用いた運動 再現システム”，</w:t>
      </w:r>
      <w:r w:rsidRPr="00B82629">
        <w:rPr>
          <w:rFonts w:ascii="Times New Roman" w:eastAsia="ＭＳ Ｐ明朝" w:hAnsi="Times New Roman"/>
          <w:sz w:val="18"/>
          <w:szCs w:val="20"/>
        </w:rPr>
        <w:t>R</w:t>
      </w:r>
      <w:r w:rsidRPr="00BB674C">
        <w:rPr>
          <w:rFonts w:ascii="Times New Roman" w:eastAsia="ＭＳ Ｐ明朝" w:hAnsi="Times New Roman"/>
          <w:sz w:val="18"/>
          <w:szCs w:val="20"/>
        </w:rPr>
        <w:t>3</w:t>
      </w:r>
      <w:r>
        <w:rPr>
          <w:rFonts w:ascii="ＭＳ Ｐ明朝" w:eastAsia="ＭＳ Ｐ明朝" w:hAnsi="ＭＳ Ｐ明朝" w:hint="eastAsia"/>
          <w:sz w:val="18"/>
          <w:szCs w:val="20"/>
        </w:rPr>
        <w:t>長岡高専電子制御工学科</w:t>
      </w:r>
      <w:r w:rsidRPr="00BB674C">
        <w:rPr>
          <w:rFonts w:ascii="ＭＳ Ｐ明朝" w:eastAsia="ＭＳ Ｐ明朝" w:hAnsi="ＭＳ Ｐ明朝"/>
          <w:sz w:val="18"/>
          <w:szCs w:val="20"/>
        </w:rPr>
        <w:t xml:space="preserve"> 卒業論文</w:t>
      </w:r>
      <w:r w:rsidRPr="00441C21">
        <w:rPr>
          <w:rFonts w:ascii="ＭＳ Ｐ明朝" w:eastAsia="ＭＳ Ｐ明朝" w:hAnsi="ＭＳ Ｐ明朝" w:hint="eastAsia"/>
          <w:sz w:val="18"/>
          <w:szCs w:val="20"/>
        </w:rPr>
        <w:t>（</w:t>
      </w:r>
      <w:r w:rsidRPr="00441C21">
        <w:rPr>
          <w:rFonts w:ascii="Times New Roman" w:eastAsia="ＭＳ Ｐ明朝" w:hAnsi="Times New Roman"/>
          <w:sz w:val="18"/>
          <w:szCs w:val="20"/>
        </w:rPr>
        <w:t>2022</w:t>
      </w:r>
      <w:r w:rsidRPr="00441C21">
        <w:rPr>
          <w:rFonts w:ascii="ＭＳ Ｐ明朝" w:eastAsia="ＭＳ Ｐ明朝" w:hAnsi="ＭＳ Ｐ明朝" w:hint="eastAsia"/>
          <w:sz w:val="18"/>
          <w:szCs w:val="20"/>
        </w:rPr>
        <w:t>）</w:t>
      </w:r>
    </w:p>
    <w:p w14:paraId="561B3C2B" w14:textId="77777777" w:rsidR="00385044" w:rsidRPr="00BE6469" w:rsidRDefault="00385044" w:rsidP="00385044">
      <w:pPr>
        <w:spacing w:line="240" w:lineRule="exact"/>
        <w:ind w:left="253" w:hangingChars="149" w:hanging="253"/>
        <w:rPr>
          <w:rFonts w:ascii="Times New Roman" w:eastAsia="ＭＳ Ｐ明朝" w:hAnsi="Times New Roman"/>
          <w:spacing w:val="-2"/>
          <w:sz w:val="14"/>
          <w:szCs w:val="14"/>
        </w:rPr>
      </w:pPr>
      <w:r w:rsidRPr="00441C21">
        <w:rPr>
          <w:rFonts w:ascii="Times New Roman" w:eastAsia="ＭＳ Ｐ明朝" w:hAnsi="Times New Roman"/>
          <w:sz w:val="18"/>
          <w:szCs w:val="20"/>
        </w:rPr>
        <w:t>[</w:t>
      </w:r>
      <w:r>
        <w:rPr>
          <w:rFonts w:ascii="Times New Roman" w:eastAsia="ＭＳ Ｐ明朝" w:hAnsi="Times New Roman"/>
          <w:sz w:val="18"/>
          <w:szCs w:val="20"/>
        </w:rPr>
        <w:t>2</w:t>
      </w:r>
      <w:r w:rsidRPr="00441C21">
        <w:rPr>
          <w:rFonts w:ascii="Times New Roman" w:eastAsia="ＭＳ Ｐ明朝" w:hAnsi="Times New Roman"/>
          <w:sz w:val="18"/>
          <w:szCs w:val="20"/>
        </w:rPr>
        <w:t>]</w:t>
      </w:r>
      <w:r>
        <w:rPr>
          <w:rFonts w:ascii="Times New Roman" w:eastAsia="ＭＳ Ｐ明朝" w:hAnsi="Times New Roman"/>
          <w:sz w:val="18"/>
          <w:szCs w:val="20"/>
        </w:rPr>
        <w:t xml:space="preserve"> </w:t>
      </w:r>
      <w:r w:rsidRPr="00441C21">
        <w:rPr>
          <w:rFonts w:ascii="Times New Roman" w:eastAsia="ＭＳ Ｐ明朝" w:hAnsi="Times New Roman" w:hint="eastAsia"/>
          <w:sz w:val="18"/>
          <w:szCs w:val="20"/>
        </w:rPr>
        <w:t>中井</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村本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栗田</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高根</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瀧澤</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塚本</w:t>
      </w:r>
      <w:r w:rsidRPr="00441C21">
        <w:rPr>
          <w:rFonts w:ascii="Times New Roman" w:eastAsia="ＭＳ Ｐ明朝" w:hAnsi="Times New Roman" w:hint="eastAsia"/>
          <w:sz w:val="18"/>
          <w:szCs w:val="20"/>
        </w:rPr>
        <w:t xml:space="preserve">, </w:t>
      </w:r>
      <w:r w:rsidRPr="00441C21">
        <w:rPr>
          <w:rFonts w:ascii="Times New Roman" w:eastAsia="ＭＳ Ｐ明朝" w:hAnsi="Times New Roman" w:hint="eastAsia"/>
          <w:sz w:val="18"/>
          <w:szCs w:val="20"/>
        </w:rPr>
        <w:t>河合</w:t>
      </w:r>
      <w:r>
        <w:rPr>
          <w:rFonts w:ascii="Times New Roman" w:eastAsia="ＭＳ Ｐ明朝" w:hAnsi="Times New Roman" w:hint="eastAsia"/>
          <w:sz w:val="18"/>
          <w:szCs w:val="20"/>
        </w:rPr>
        <w:t>，</w:t>
      </w:r>
      <w:r w:rsidRPr="00BB674C">
        <w:rPr>
          <w:rFonts w:ascii="ＭＳ Ｐ明朝" w:eastAsia="ＭＳ Ｐ明朝" w:hAnsi="ＭＳ Ｐ明朝"/>
          <w:sz w:val="18"/>
          <w:szCs w:val="20"/>
        </w:rPr>
        <w:t>“</w:t>
      </w:r>
      <w:r w:rsidRPr="00441C21">
        <w:rPr>
          <w:rFonts w:ascii="ＭＳ Ｐ明朝" w:eastAsia="ＭＳ Ｐ明朝" w:hAnsi="ＭＳ Ｐ明朝" w:hint="eastAsia"/>
          <w:sz w:val="18"/>
          <w:szCs w:val="20"/>
        </w:rPr>
        <w:t>バレーボールコート内の既知点を用いた</w:t>
      </w:r>
      <w:r w:rsidRPr="00441C21">
        <w:rPr>
          <w:rFonts w:ascii="Times New Roman" w:eastAsia="ＭＳ Ｐ明朝" w:hAnsi="Times New Roman"/>
          <w:sz w:val="18"/>
          <w:szCs w:val="20"/>
        </w:rPr>
        <w:t>3</w:t>
      </w:r>
      <w:r w:rsidRPr="00441C21">
        <w:rPr>
          <w:rFonts w:ascii="ＭＳ Ｐ明朝" w:eastAsia="ＭＳ Ｐ明朝" w:hAnsi="ＭＳ Ｐ明朝" w:hint="eastAsia"/>
          <w:sz w:val="18"/>
          <w:szCs w:val="20"/>
        </w:rPr>
        <w:t>次元座標空間の再構築方法 の精度とその特徴</w:t>
      </w:r>
      <w:r w:rsidRPr="00BB674C">
        <w:rPr>
          <w:rFonts w:ascii="ＭＳ Ｐ明朝" w:eastAsia="ＭＳ Ｐ明朝" w:hAnsi="ＭＳ Ｐ明朝"/>
          <w:sz w:val="18"/>
          <w:szCs w:val="20"/>
        </w:rPr>
        <w:t>”</w:t>
      </w:r>
      <w:r>
        <w:rPr>
          <w:rFonts w:ascii="ＭＳ Ｐ明朝" w:eastAsia="ＭＳ Ｐ明朝" w:hAnsi="ＭＳ Ｐ明朝" w:hint="eastAsia"/>
          <w:sz w:val="18"/>
          <w:szCs w:val="20"/>
        </w:rPr>
        <w:t xml:space="preserve">，バレーボール研究 </w:t>
      </w:r>
      <w:r w:rsidRPr="00AB7341">
        <w:rPr>
          <w:rFonts w:ascii="Times New Roman" w:eastAsia="ＭＳ Ｐ明朝" w:hAnsi="Times New Roman"/>
          <w:sz w:val="18"/>
          <w:szCs w:val="20"/>
        </w:rPr>
        <w:t>19</w:t>
      </w:r>
      <w:r>
        <w:rPr>
          <w:rFonts w:ascii="ＭＳ Ｐ明朝" w:eastAsia="ＭＳ Ｐ明朝" w:hAnsi="ＭＳ Ｐ明朝" w:hint="eastAsia"/>
          <w:sz w:val="18"/>
          <w:szCs w:val="20"/>
        </w:rPr>
        <w:t>巻</w:t>
      </w:r>
      <w:r w:rsidRPr="00AB7341">
        <w:rPr>
          <w:rFonts w:ascii="Times New Roman" w:eastAsia="ＭＳ Ｐ明朝" w:hAnsi="Times New Roman"/>
          <w:sz w:val="18"/>
          <w:szCs w:val="20"/>
        </w:rPr>
        <w:t>1</w:t>
      </w:r>
      <w:r>
        <w:rPr>
          <w:rFonts w:ascii="ＭＳ Ｐ明朝" w:eastAsia="ＭＳ Ｐ明朝" w:hAnsi="ＭＳ Ｐ明朝" w:hint="eastAsia"/>
          <w:sz w:val="18"/>
          <w:szCs w:val="20"/>
        </w:rPr>
        <w:t>号(</w:t>
      </w:r>
      <w:r w:rsidRPr="009B2596">
        <w:rPr>
          <w:rFonts w:ascii="Times New Roman" w:eastAsia="ＭＳ Ｐ明朝" w:hAnsi="Times New Roman"/>
          <w:sz w:val="18"/>
          <w:szCs w:val="20"/>
        </w:rPr>
        <w:t>2017</w:t>
      </w:r>
      <w:r>
        <w:rPr>
          <w:rFonts w:ascii="ＭＳ Ｐ明朝" w:eastAsia="ＭＳ Ｐ明朝" w:hAnsi="ＭＳ Ｐ明朝"/>
          <w:sz w:val="18"/>
          <w:szCs w:val="20"/>
        </w:rPr>
        <w:t>)</w:t>
      </w:r>
    </w:p>
    <w:p w14:paraId="083B7F4E" w14:textId="34E916C8" w:rsidR="009F3E73" w:rsidRPr="00BB4487" w:rsidRDefault="00385044" w:rsidP="00D32BD4">
      <w:pPr>
        <w:spacing w:line="240" w:lineRule="exact"/>
        <w:rPr>
          <w:rFonts w:ascii="Times New Roman" w:eastAsia="ＭＳ Ｐ明朝" w:hAnsi="Times New Roman"/>
          <w:sz w:val="20"/>
          <w:szCs w:val="20"/>
        </w:rPr>
      </w:pPr>
      <w:r w:rsidRPr="00E651D1">
        <w:rPr>
          <w:rFonts w:ascii="Times New Roman" w:eastAsia="ＭＳ Ｐ明朝" w:hAnsi="Times New Roman"/>
          <w:sz w:val="18"/>
          <w:szCs w:val="20"/>
        </w:rPr>
        <w:t>[</w:t>
      </w:r>
      <w:r>
        <w:rPr>
          <w:rFonts w:ascii="Times New Roman" w:eastAsia="ＭＳ Ｐ明朝" w:hAnsi="Times New Roman"/>
          <w:sz w:val="18"/>
          <w:szCs w:val="20"/>
        </w:rPr>
        <w:t>3</w:t>
      </w:r>
      <w:r w:rsidRPr="00E651D1">
        <w:rPr>
          <w:rFonts w:ascii="Times New Roman" w:eastAsia="ＭＳ Ｐ明朝" w:hAnsi="Times New Roman"/>
          <w:sz w:val="18"/>
          <w:szCs w:val="20"/>
        </w:rPr>
        <w:t xml:space="preserve">] </w:t>
      </w:r>
      <w:r w:rsidRPr="00CE77E8">
        <w:rPr>
          <w:rFonts w:ascii="Times New Roman" w:eastAsia="ＭＳ Ｐ明朝" w:hAnsi="Times New Roman"/>
          <w:sz w:val="18"/>
          <w:szCs w:val="20"/>
        </w:rPr>
        <w:t>Fang</w:t>
      </w:r>
      <w:r>
        <w:rPr>
          <w:rFonts w:ascii="Times New Roman" w:eastAsia="ＭＳ Ｐ明朝" w:hAnsi="Times New Roman" w:hint="eastAsia"/>
          <w:sz w:val="18"/>
          <w:szCs w:val="20"/>
        </w:rPr>
        <w:t>，</w:t>
      </w:r>
      <w:r w:rsidRPr="00CE77E8">
        <w:rPr>
          <w:rFonts w:ascii="Times New Roman" w:eastAsia="ＭＳ Ｐ明朝" w:hAnsi="Times New Roman"/>
          <w:sz w:val="18"/>
          <w:szCs w:val="20"/>
        </w:rPr>
        <w:t>Hao-Shu and Li</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Jiefeng</w:t>
      </w:r>
      <w:proofErr w:type="spellEnd"/>
      <w:r w:rsidRPr="00CE77E8">
        <w:rPr>
          <w:rFonts w:ascii="Times New Roman" w:eastAsia="ＭＳ Ｐ明朝" w:hAnsi="Times New Roman"/>
          <w:sz w:val="18"/>
          <w:szCs w:val="20"/>
        </w:rPr>
        <w:t xml:space="preserve"> and Tang</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Hongyang</w:t>
      </w:r>
      <w:proofErr w:type="spellEnd"/>
      <w:r w:rsidRPr="00CE77E8">
        <w:rPr>
          <w:rFonts w:ascii="Times New Roman" w:eastAsia="ＭＳ Ｐ明朝" w:hAnsi="Times New Roman"/>
          <w:sz w:val="18"/>
          <w:szCs w:val="20"/>
        </w:rPr>
        <w:t xml:space="preserve"> and Xu</w:t>
      </w:r>
      <w:r>
        <w:rPr>
          <w:rFonts w:ascii="Times New Roman" w:eastAsia="ＭＳ Ｐ明朝" w:hAnsi="Times New Roman" w:hint="eastAsia"/>
          <w:sz w:val="18"/>
          <w:szCs w:val="20"/>
        </w:rPr>
        <w:t>，</w:t>
      </w:r>
      <w:r w:rsidRPr="00CE77E8">
        <w:rPr>
          <w:rFonts w:ascii="Times New Roman" w:eastAsia="ＭＳ Ｐ明朝" w:hAnsi="Times New Roman"/>
          <w:sz w:val="18"/>
          <w:szCs w:val="20"/>
        </w:rPr>
        <w:t>Chao and Zhu</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Haoyi</w:t>
      </w:r>
      <w:proofErr w:type="spellEnd"/>
      <w:r w:rsidRPr="00CE77E8">
        <w:rPr>
          <w:rFonts w:ascii="Times New Roman" w:eastAsia="ＭＳ Ｐ明朝" w:hAnsi="Times New Roman"/>
          <w:sz w:val="18"/>
          <w:szCs w:val="20"/>
        </w:rPr>
        <w:t xml:space="preserve"> and Xiu</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Yuliang</w:t>
      </w:r>
      <w:proofErr w:type="spellEnd"/>
      <w:r w:rsidRPr="00CE77E8">
        <w:rPr>
          <w:rFonts w:ascii="Times New Roman" w:eastAsia="ＭＳ Ｐ明朝" w:hAnsi="Times New Roman"/>
          <w:sz w:val="18"/>
          <w:szCs w:val="20"/>
        </w:rPr>
        <w:t xml:space="preserve"> and Li</w:t>
      </w:r>
      <w:r>
        <w:rPr>
          <w:rFonts w:ascii="Times New Roman" w:eastAsia="ＭＳ Ｐ明朝" w:hAnsi="Times New Roman" w:hint="eastAsia"/>
          <w:sz w:val="18"/>
          <w:szCs w:val="20"/>
        </w:rPr>
        <w:t>，</w:t>
      </w:r>
      <w:r w:rsidRPr="00CE77E8">
        <w:rPr>
          <w:rFonts w:ascii="Times New Roman" w:eastAsia="ＭＳ Ｐ明朝" w:hAnsi="Times New Roman"/>
          <w:sz w:val="18"/>
          <w:szCs w:val="20"/>
        </w:rPr>
        <w:t>Yong-Lu and Lu</w:t>
      </w:r>
      <w:r>
        <w:rPr>
          <w:rFonts w:ascii="Times New Roman" w:eastAsia="ＭＳ Ｐ明朝" w:hAnsi="Times New Roman" w:hint="eastAsia"/>
          <w:sz w:val="18"/>
          <w:szCs w:val="20"/>
        </w:rPr>
        <w:t>，</w:t>
      </w:r>
      <w:proofErr w:type="spellStart"/>
      <w:r w:rsidRPr="00CE77E8">
        <w:rPr>
          <w:rFonts w:ascii="Times New Roman" w:eastAsia="ＭＳ Ｐ明朝" w:hAnsi="Times New Roman"/>
          <w:sz w:val="18"/>
          <w:szCs w:val="20"/>
        </w:rPr>
        <w:t>Cewu</w:t>
      </w:r>
      <w:proofErr w:type="spellEnd"/>
      <w:r>
        <w:rPr>
          <w:rFonts w:ascii="Times New Roman" w:eastAsia="ＭＳ Ｐ明朝" w:hAnsi="Times New Roman" w:hint="eastAsia"/>
          <w:sz w:val="18"/>
          <w:szCs w:val="20"/>
        </w:rPr>
        <w:t>，</w:t>
      </w:r>
      <w:r>
        <w:rPr>
          <w:rFonts w:ascii="Times New Roman" w:eastAsia="ＭＳ Ｐ明朝" w:hAnsi="Times New Roman"/>
          <w:sz w:val="18"/>
          <w:szCs w:val="20"/>
        </w:rPr>
        <w:t>“</w:t>
      </w:r>
      <w:proofErr w:type="spellStart"/>
      <w:r w:rsidRPr="00CE77E8">
        <w:rPr>
          <w:rFonts w:ascii="Times New Roman" w:eastAsia="ＭＳ Ｐ明朝" w:hAnsi="Times New Roman"/>
          <w:sz w:val="18"/>
          <w:szCs w:val="20"/>
        </w:rPr>
        <w:t>AlphaPose</w:t>
      </w:r>
      <w:proofErr w:type="spellEnd"/>
      <w:r w:rsidRPr="00CE77E8">
        <w:rPr>
          <w:rFonts w:ascii="Times New Roman" w:eastAsia="ＭＳ Ｐ明朝" w:hAnsi="Times New Roman"/>
          <w:sz w:val="18"/>
          <w:szCs w:val="20"/>
        </w:rPr>
        <w:t>: Whole-Body Regional Multi-Person Pose</w:t>
      </w:r>
      <w:r>
        <w:rPr>
          <w:rFonts w:ascii="Times New Roman" w:eastAsia="ＭＳ Ｐ明朝" w:hAnsi="Times New Roman"/>
          <w:sz w:val="18"/>
          <w:szCs w:val="20"/>
        </w:rPr>
        <w:t xml:space="preserve"> </w:t>
      </w:r>
      <w:r w:rsidRPr="00CE77E8">
        <w:rPr>
          <w:rFonts w:ascii="Times New Roman" w:eastAsia="ＭＳ Ｐ明朝" w:hAnsi="Times New Roman"/>
          <w:sz w:val="18"/>
          <w:szCs w:val="20"/>
        </w:rPr>
        <w:t>Estimation and Tracking in Real-Time</w:t>
      </w:r>
      <w:r>
        <w:rPr>
          <w:rFonts w:ascii="Times New Roman" w:eastAsia="ＭＳ Ｐ明朝" w:hAnsi="Times New Roman"/>
          <w:sz w:val="18"/>
          <w:szCs w:val="20"/>
        </w:rPr>
        <w:t>”</w:t>
      </w:r>
      <w:r>
        <w:rPr>
          <w:rFonts w:ascii="Times New Roman" w:eastAsia="ＭＳ Ｐ明朝" w:hAnsi="Times New Roman" w:hint="eastAsia"/>
          <w:sz w:val="18"/>
          <w:szCs w:val="20"/>
        </w:rPr>
        <w:t>，</w:t>
      </w:r>
      <w:r w:rsidRPr="00CE77E8">
        <w:rPr>
          <w:rFonts w:ascii="Times New Roman" w:eastAsia="ＭＳ Ｐ明朝" w:hAnsi="Times New Roman"/>
          <w:sz w:val="18"/>
          <w:szCs w:val="20"/>
        </w:rPr>
        <w:t>IEEE Transactions on Pattern Analysis and Machine Intelligence</w:t>
      </w:r>
      <w:r>
        <w:rPr>
          <w:rFonts w:ascii="Times New Roman" w:eastAsia="ＭＳ Ｐ明朝" w:hAnsi="Times New Roman" w:hint="eastAsia"/>
          <w:sz w:val="18"/>
          <w:szCs w:val="20"/>
        </w:rPr>
        <w:t>（</w:t>
      </w:r>
      <w:r>
        <w:rPr>
          <w:rFonts w:ascii="Times New Roman" w:eastAsia="ＭＳ Ｐ明朝" w:hAnsi="Times New Roman" w:hint="eastAsia"/>
          <w:sz w:val="18"/>
          <w:szCs w:val="20"/>
        </w:rPr>
        <w:t>2</w:t>
      </w:r>
      <w:r>
        <w:rPr>
          <w:rFonts w:ascii="Times New Roman" w:eastAsia="ＭＳ Ｐ明朝" w:hAnsi="Times New Roman"/>
          <w:sz w:val="18"/>
          <w:szCs w:val="20"/>
        </w:rPr>
        <w:t>022</w:t>
      </w:r>
      <w:r>
        <w:rPr>
          <w:rFonts w:ascii="Times New Roman" w:eastAsia="ＭＳ Ｐ明朝" w:hAnsi="Times New Roman" w:hint="eastAsia"/>
          <w:sz w:val="18"/>
          <w:szCs w:val="20"/>
        </w:rPr>
        <w:t>）</w:t>
      </w:r>
    </w:p>
    <w:sectPr w:rsidR="009F3E73" w:rsidRPr="00BB4487" w:rsidSect="00D32BD4">
      <w:type w:val="continuous"/>
      <w:pgSz w:w="11906" w:h="16838" w:code="9"/>
      <w:pgMar w:top="1134" w:right="1418" w:bottom="1134" w:left="1134" w:header="851" w:footer="992" w:gutter="0"/>
      <w:cols w:num="2" w:space="425"/>
      <w:docGrid w:type="linesAndChar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1F12F" w14:textId="77777777" w:rsidR="00E22891" w:rsidRDefault="00E22891" w:rsidP="00D949E2">
      <w:r>
        <w:separator/>
      </w:r>
    </w:p>
  </w:endnote>
  <w:endnote w:type="continuationSeparator" w:id="0">
    <w:p w14:paraId="168329AD" w14:textId="77777777" w:rsidR="00E22891" w:rsidRDefault="00E22891"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1178F" w14:textId="77777777" w:rsidR="00E22891" w:rsidRDefault="00E22891" w:rsidP="00D949E2">
      <w:r>
        <w:separator/>
      </w:r>
    </w:p>
  </w:footnote>
  <w:footnote w:type="continuationSeparator" w:id="0">
    <w:p w14:paraId="7FCBF039" w14:textId="77777777" w:rsidR="00E22891" w:rsidRDefault="00E22891" w:rsidP="00D949E2">
      <w:r>
        <w:continuationSeparator/>
      </w:r>
    </w:p>
  </w:footnote>
</w:footnotes>
</file>

<file path=word/intelligence2.xml><?xml version="1.0" encoding="utf-8"?>
<int2:intelligence xmlns:int2="http://schemas.microsoft.com/office/intelligence/2020/intelligence" xmlns:oel="http://schemas.microsoft.com/office/2019/extlst">
  <int2:observations>
    <int2:entireDocument int2:id="sZc6xm6a">
      <int2:extLst>
        <oel:ext uri="E302BA01-7950-474C-9AD3-286E660C40A8">
          <int2:similaritySummary int2:version="1" int2:runId="1674196172871" int2:tilesCheckedInThisRun="45" int2:totalNumOfTiles="45" int2:similarityAnnotationCount="0" int2:numWords="298" int2:numFlaggedWords="0"/>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6FF06885-77777777 74E69C4A-7CE61734 4E06CB54-77777777 75B32683-77777777 118B9B8F-77777777 33DB790B-77777777 05BF6867-77777777 1B14DCE2-77777777 0A6A9D0D-77777777 3717B21F-56E9783E 23192428-77777777 168CE4A8-77777777 362CB781-77777777 6C88ABB9-77777777 5230CC92-77777777 3524DA53-77777777 61D88176-77777777 49EB6781-77777777 66EE9F52-77777777 6B62F65C-77777777 4E922500-77777777 57A25B52-77777777 0A964F54-77777777 53BA6208-1F42C520 7FB60248-77777777 2009D97B-77777777 59CF4FE9-2C926E2E 01398580-77777777 15F50FE7-77777777 756FC49E-77777777 5BD6C7F9-77777777 59C28EEC-77777777 17F1CA0E-77777777 31E13827-77777777 28340B6F-77777777 6FA75DF0-77777777 02CBBE5F-00EF01B7 5D52F17E-77777777 52074458-77777777 7BD5BF14-77777777 52105DAC-77777777 58E66F9E-77777777 1B54DBF7-77777777 218744DC-77777777 5D697341-77777777 31775B75-77777777 4AFC5EFC-77777777 4ED4CE53-77777777 54FC2BC1-77777777 692770A4-77777777 29192224-77777777 443F7B65-21F43F85 526DB3FF-77777777 559F2377-77777777 5520604D-77777777 561B3C2B-77777777 083B7F4E-34E916C8"/>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395780478">
    <w:abstractNumId w:val="0"/>
  </w:num>
  <w:num w:numId="2" w16cid:durableId="1837115648">
    <w:abstractNumId w:val="1"/>
  </w:num>
  <w:num w:numId="3" w16cid:durableId="839466359">
    <w:abstractNumId w:val="3"/>
  </w:num>
  <w:num w:numId="4" w16cid:durableId="1087730618">
    <w:abstractNumId w:val="2"/>
  </w:num>
  <w:num w:numId="5" w16cid:durableId="1252544798">
    <w:abstractNumId w:val="4"/>
  </w:num>
  <w:num w:numId="6" w16cid:durableId="111694410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外山 茂浩(長岡高専)">
    <w15:presenceInfo w15:providerId="AD" w15:userId="S::toyama@nagaoka-ct.ac.jp::4d823092-397d-458a-ae4a-78d1812e6e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trackRevisions/>
  <w:defaultTabStop w:val="840"/>
  <w:drawingGridHorizontalSpacing w:val="197"/>
  <w:drawingGridVerticalSpacing w:val="291"/>
  <w:displayHorizontalDrawingGridEvery w:val="0"/>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16C94"/>
    <w:rsid w:val="00032014"/>
    <w:rsid w:val="000436EB"/>
    <w:rsid w:val="00052979"/>
    <w:rsid w:val="0005440B"/>
    <w:rsid w:val="00063F40"/>
    <w:rsid w:val="0006611F"/>
    <w:rsid w:val="00067755"/>
    <w:rsid w:val="00072179"/>
    <w:rsid w:val="00074653"/>
    <w:rsid w:val="000A306F"/>
    <w:rsid w:val="000A51F5"/>
    <w:rsid w:val="000A6428"/>
    <w:rsid w:val="000B031D"/>
    <w:rsid w:val="000B7528"/>
    <w:rsid w:val="000D7CE1"/>
    <w:rsid w:val="000E5E9D"/>
    <w:rsid w:val="000E6DF9"/>
    <w:rsid w:val="0011025D"/>
    <w:rsid w:val="00111652"/>
    <w:rsid w:val="00125F2B"/>
    <w:rsid w:val="001353BB"/>
    <w:rsid w:val="00136A61"/>
    <w:rsid w:val="00147F45"/>
    <w:rsid w:val="00154BC4"/>
    <w:rsid w:val="00165F2F"/>
    <w:rsid w:val="00193FBE"/>
    <w:rsid w:val="00196C54"/>
    <w:rsid w:val="001A07AF"/>
    <w:rsid w:val="001A12DD"/>
    <w:rsid w:val="001A389A"/>
    <w:rsid w:val="001A5924"/>
    <w:rsid w:val="001C23D3"/>
    <w:rsid w:val="001C4A2C"/>
    <w:rsid w:val="001C581B"/>
    <w:rsid w:val="001C7DBF"/>
    <w:rsid w:val="001D12DA"/>
    <w:rsid w:val="001D60E5"/>
    <w:rsid w:val="001E4027"/>
    <w:rsid w:val="001F2567"/>
    <w:rsid w:val="001F7752"/>
    <w:rsid w:val="00203523"/>
    <w:rsid w:val="00216A1F"/>
    <w:rsid w:val="00221760"/>
    <w:rsid w:val="00226DCC"/>
    <w:rsid w:val="00231681"/>
    <w:rsid w:val="00244F83"/>
    <w:rsid w:val="00262E0D"/>
    <w:rsid w:val="002A2FEF"/>
    <w:rsid w:val="002B2722"/>
    <w:rsid w:val="002C5460"/>
    <w:rsid w:val="002D7386"/>
    <w:rsid w:val="002F0A65"/>
    <w:rsid w:val="002F67C7"/>
    <w:rsid w:val="0032215B"/>
    <w:rsid w:val="0034018E"/>
    <w:rsid w:val="0034317C"/>
    <w:rsid w:val="0035289C"/>
    <w:rsid w:val="00361D74"/>
    <w:rsid w:val="00365B9E"/>
    <w:rsid w:val="00374889"/>
    <w:rsid w:val="00385044"/>
    <w:rsid w:val="00394DB2"/>
    <w:rsid w:val="003B7EF6"/>
    <w:rsid w:val="003C1A68"/>
    <w:rsid w:val="003F3AA4"/>
    <w:rsid w:val="003F518D"/>
    <w:rsid w:val="00402444"/>
    <w:rsid w:val="004129B9"/>
    <w:rsid w:val="00424462"/>
    <w:rsid w:val="00431386"/>
    <w:rsid w:val="00434D14"/>
    <w:rsid w:val="004413C2"/>
    <w:rsid w:val="00457881"/>
    <w:rsid w:val="00480AC9"/>
    <w:rsid w:val="004878F8"/>
    <w:rsid w:val="0049037C"/>
    <w:rsid w:val="004962B7"/>
    <w:rsid w:val="00496902"/>
    <w:rsid w:val="004B2EE0"/>
    <w:rsid w:val="004D2803"/>
    <w:rsid w:val="00503320"/>
    <w:rsid w:val="0050594B"/>
    <w:rsid w:val="005146BB"/>
    <w:rsid w:val="005264D1"/>
    <w:rsid w:val="00531841"/>
    <w:rsid w:val="00542C3B"/>
    <w:rsid w:val="005713D8"/>
    <w:rsid w:val="00573D84"/>
    <w:rsid w:val="00577B56"/>
    <w:rsid w:val="00580532"/>
    <w:rsid w:val="00585D7E"/>
    <w:rsid w:val="00586604"/>
    <w:rsid w:val="005925A3"/>
    <w:rsid w:val="005A0FEB"/>
    <w:rsid w:val="005C09D1"/>
    <w:rsid w:val="005C17D7"/>
    <w:rsid w:val="005C7062"/>
    <w:rsid w:val="005F02A7"/>
    <w:rsid w:val="0062465C"/>
    <w:rsid w:val="00630F6C"/>
    <w:rsid w:val="00633738"/>
    <w:rsid w:val="006473D1"/>
    <w:rsid w:val="0065022D"/>
    <w:rsid w:val="0068397A"/>
    <w:rsid w:val="0069137A"/>
    <w:rsid w:val="00691BC1"/>
    <w:rsid w:val="00697E25"/>
    <w:rsid w:val="006B0B3C"/>
    <w:rsid w:val="006B2A86"/>
    <w:rsid w:val="006C0FA4"/>
    <w:rsid w:val="006C492D"/>
    <w:rsid w:val="006C5EFA"/>
    <w:rsid w:val="006C70EB"/>
    <w:rsid w:val="006D63F1"/>
    <w:rsid w:val="006E23CB"/>
    <w:rsid w:val="006E2F45"/>
    <w:rsid w:val="006E49B6"/>
    <w:rsid w:val="006F2486"/>
    <w:rsid w:val="006F6BB1"/>
    <w:rsid w:val="00711195"/>
    <w:rsid w:val="00737D69"/>
    <w:rsid w:val="00741F73"/>
    <w:rsid w:val="0074774D"/>
    <w:rsid w:val="00775974"/>
    <w:rsid w:val="00783B3E"/>
    <w:rsid w:val="007A265C"/>
    <w:rsid w:val="007B4995"/>
    <w:rsid w:val="007E4FB1"/>
    <w:rsid w:val="00810864"/>
    <w:rsid w:val="00815225"/>
    <w:rsid w:val="00832CD4"/>
    <w:rsid w:val="008411AD"/>
    <w:rsid w:val="00844647"/>
    <w:rsid w:val="00851B5F"/>
    <w:rsid w:val="00871F7E"/>
    <w:rsid w:val="00884D32"/>
    <w:rsid w:val="00895E59"/>
    <w:rsid w:val="00897B4F"/>
    <w:rsid w:val="008A31E8"/>
    <w:rsid w:val="008A4044"/>
    <w:rsid w:val="008B386E"/>
    <w:rsid w:val="008E0D3E"/>
    <w:rsid w:val="009009E8"/>
    <w:rsid w:val="00920C81"/>
    <w:rsid w:val="009333AF"/>
    <w:rsid w:val="00963C34"/>
    <w:rsid w:val="009640AE"/>
    <w:rsid w:val="009646BE"/>
    <w:rsid w:val="00970D8D"/>
    <w:rsid w:val="00980269"/>
    <w:rsid w:val="00992890"/>
    <w:rsid w:val="009B1AD0"/>
    <w:rsid w:val="009D3F7E"/>
    <w:rsid w:val="009D6F53"/>
    <w:rsid w:val="009E1131"/>
    <w:rsid w:val="009E2FB8"/>
    <w:rsid w:val="009E3DE3"/>
    <w:rsid w:val="009F3E73"/>
    <w:rsid w:val="009F5A42"/>
    <w:rsid w:val="00A02AC3"/>
    <w:rsid w:val="00A04542"/>
    <w:rsid w:val="00A1180F"/>
    <w:rsid w:val="00A139DA"/>
    <w:rsid w:val="00A30839"/>
    <w:rsid w:val="00A34360"/>
    <w:rsid w:val="00A44949"/>
    <w:rsid w:val="00A44B63"/>
    <w:rsid w:val="00A57A3B"/>
    <w:rsid w:val="00A64CB1"/>
    <w:rsid w:val="00A74B43"/>
    <w:rsid w:val="00A84856"/>
    <w:rsid w:val="00A86976"/>
    <w:rsid w:val="00A90364"/>
    <w:rsid w:val="00A93C0A"/>
    <w:rsid w:val="00A979E6"/>
    <w:rsid w:val="00AA1098"/>
    <w:rsid w:val="00AA3B1A"/>
    <w:rsid w:val="00AB0A83"/>
    <w:rsid w:val="00AC00BB"/>
    <w:rsid w:val="00AC069D"/>
    <w:rsid w:val="00AE3A47"/>
    <w:rsid w:val="00AF1309"/>
    <w:rsid w:val="00AF63DB"/>
    <w:rsid w:val="00B21068"/>
    <w:rsid w:val="00B25610"/>
    <w:rsid w:val="00B261E9"/>
    <w:rsid w:val="00B26657"/>
    <w:rsid w:val="00B3363A"/>
    <w:rsid w:val="00B4357A"/>
    <w:rsid w:val="00B52861"/>
    <w:rsid w:val="00B742C9"/>
    <w:rsid w:val="00B82629"/>
    <w:rsid w:val="00BB1148"/>
    <w:rsid w:val="00BB1785"/>
    <w:rsid w:val="00BB4487"/>
    <w:rsid w:val="00BC0E68"/>
    <w:rsid w:val="00BC7A63"/>
    <w:rsid w:val="00BD4A81"/>
    <w:rsid w:val="00BE0532"/>
    <w:rsid w:val="00BE0567"/>
    <w:rsid w:val="00BE5FAB"/>
    <w:rsid w:val="00BE7320"/>
    <w:rsid w:val="00C179B5"/>
    <w:rsid w:val="00C20CE1"/>
    <w:rsid w:val="00C51B45"/>
    <w:rsid w:val="00C51BDA"/>
    <w:rsid w:val="00C55B4D"/>
    <w:rsid w:val="00C57FEF"/>
    <w:rsid w:val="00C75EF1"/>
    <w:rsid w:val="00CB08B6"/>
    <w:rsid w:val="00CC4A8A"/>
    <w:rsid w:val="00CD72DB"/>
    <w:rsid w:val="00CE0412"/>
    <w:rsid w:val="00CE4769"/>
    <w:rsid w:val="00CE5446"/>
    <w:rsid w:val="00D026A7"/>
    <w:rsid w:val="00D27581"/>
    <w:rsid w:val="00D32BD4"/>
    <w:rsid w:val="00D4210B"/>
    <w:rsid w:val="00D44B15"/>
    <w:rsid w:val="00D46269"/>
    <w:rsid w:val="00D57DBB"/>
    <w:rsid w:val="00D62B27"/>
    <w:rsid w:val="00D7354A"/>
    <w:rsid w:val="00D86A5F"/>
    <w:rsid w:val="00D949E2"/>
    <w:rsid w:val="00DB7359"/>
    <w:rsid w:val="00DC09E4"/>
    <w:rsid w:val="00DC1F73"/>
    <w:rsid w:val="00DD4A2A"/>
    <w:rsid w:val="00DF1D95"/>
    <w:rsid w:val="00E11B5B"/>
    <w:rsid w:val="00E20C0E"/>
    <w:rsid w:val="00E22891"/>
    <w:rsid w:val="00E24442"/>
    <w:rsid w:val="00E34B23"/>
    <w:rsid w:val="00E41E3F"/>
    <w:rsid w:val="00E47AAC"/>
    <w:rsid w:val="00E61BE4"/>
    <w:rsid w:val="00E63AAA"/>
    <w:rsid w:val="00E65820"/>
    <w:rsid w:val="00E80AC4"/>
    <w:rsid w:val="00E836F4"/>
    <w:rsid w:val="00E84D0F"/>
    <w:rsid w:val="00E86E7B"/>
    <w:rsid w:val="00E95E0E"/>
    <w:rsid w:val="00EA4026"/>
    <w:rsid w:val="00EB0915"/>
    <w:rsid w:val="00ED08DF"/>
    <w:rsid w:val="00ED7FAB"/>
    <w:rsid w:val="00EE7C6B"/>
    <w:rsid w:val="00EF47CA"/>
    <w:rsid w:val="00F117AF"/>
    <w:rsid w:val="00F526B6"/>
    <w:rsid w:val="00F60D01"/>
    <w:rsid w:val="00F82624"/>
    <w:rsid w:val="00F8578C"/>
    <w:rsid w:val="00F94743"/>
    <w:rsid w:val="00F95359"/>
    <w:rsid w:val="00F975B5"/>
    <w:rsid w:val="00FA6D4B"/>
    <w:rsid w:val="00FC0D78"/>
    <w:rsid w:val="00FC663F"/>
    <w:rsid w:val="00FC6B8C"/>
    <w:rsid w:val="00FC716B"/>
    <w:rsid w:val="00FD0319"/>
    <w:rsid w:val="00FE02F4"/>
    <w:rsid w:val="00FE29CA"/>
    <w:rsid w:val="00FF6826"/>
    <w:rsid w:val="0CBB8454"/>
    <w:rsid w:val="1421F3BF"/>
    <w:rsid w:val="31B20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 w:type="paragraph" w:styleId="ab">
    <w:name w:val="Revision"/>
    <w:hidden/>
    <w:uiPriority w:val="99"/>
    <w:semiHidden/>
    <w:rsid w:val="00ED7FAB"/>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2C698EF654C1342ABBFB3595E43FA3C" ma:contentTypeVersion="10" ma:contentTypeDescription="新しいドキュメントを作成します。" ma:contentTypeScope="" ma:versionID="93901ea80baf5c8454089b1be82f9432">
  <xsd:schema xmlns:xsd="http://www.w3.org/2001/XMLSchema" xmlns:xs="http://www.w3.org/2001/XMLSchema" xmlns:p="http://schemas.microsoft.com/office/2006/metadata/properties" xmlns:ns2="a4f6a580-d5db-46fb-9f70-81b9d3d7d2c8" xmlns:ns3="cb4da543-d10e-4ada-8da6-fa3af61a52e0" targetNamespace="http://schemas.microsoft.com/office/2006/metadata/properties" ma:root="true" ma:fieldsID="2d586113b44bec32600af81cd031fa6f" ns2:_="" ns3:_="">
    <xsd:import namespace="a4f6a580-d5db-46fb-9f70-81b9d3d7d2c8"/>
    <xsd:import namespace="cb4da543-d10e-4ada-8da6-fa3af61a52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6a580-d5db-46fb-9f70-81b9d3d7d2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4da543-d10e-4ada-8da6-fa3af61a52e0"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9AC437-26BE-4245-8E7E-B016B33569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6a580-d5db-46fb-9f70-81b9d3d7d2c8"/>
    <ds:schemaRef ds:uri="cb4da543-d10e-4ada-8da6-fa3af61a5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customXml/itemProps4.xml><?xml version="1.0" encoding="utf-8"?>
<ds:datastoreItem xmlns:ds="http://schemas.openxmlformats.org/officeDocument/2006/customXml" ds:itemID="{B1A23070-BD93-40A6-9086-AF2C4B424C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529</Words>
  <Characters>3016</Characters>
  <Application>Microsoft Office Word</Application>
  <DocSecurity>0</DocSecurity>
  <Lines>25</Lines>
  <Paragraphs>7</Paragraphs>
  <ScaleCrop>false</ScaleCrop>
  <Company>長岡工業高等専門学校</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外山 茂浩(長岡高専)</cp:lastModifiedBy>
  <cp:revision>115</cp:revision>
  <cp:lastPrinted>2018-12-19T23:20:00Z</cp:lastPrinted>
  <dcterms:created xsi:type="dcterms:W3CDTF">2018-12-20T08:19:00Z</dcterms:created>
  <dcterms:modified xsi:type="dcterms:W3CDTF">2023-01-20T07:50:00Z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0x01010052C698EF654C1342ABBFB3595E43FA3C</vt:lpwstr>
  </property>
</Properties>
</file>