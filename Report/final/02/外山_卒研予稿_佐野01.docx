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6B3859" w:rsidRDefault="00241211" w:rsidP="00241211">
      <w:pPr>
        <w:ind w:firstLineChars="100" w:firstLine="187"/>
        <w:jc w:val="left"/>
        <w:rPr>
          <w:rFonts w:ascii="ＭＳ Ｐ明朝" w:eastAsia="ＭＳ Ｐ明朝" w:hAnsi="ＭＳ Ｐ明朝"/>
          <w:sz w:val="20"/>
        </w:rPr>
        <w:sectPr w:rsidR="00D026A7" w:rsidRPr="006B3859" w:rsidSect="00D026A7">
          <w:pgSz w:w="11906" w:h="16838" w:code="9"/>
          <w:pgMar w:top="1134" w:right="1134" w:bottom="1134" w:left="1418" w:header="851" w:footer="992" w:gutter="0"/>
          <w:cols w:space="420"/>
          <w:docGrid w:type="linesAndChars" w:linePitch="291" w:charSpace="-2662"/>
        </w:sectPr>
      </w:pPr>
      <w:r w:rsidRPr="006B3859">
        <w:rPr>
          <w:rFonts w:ascii="ＭＳ Ｐ明朝" w:eastAsia="ＭＳ Ｐ明朝" w:hAnsi="ＭＳ Ｐ明朝" w:hint="eastAsia"/>
          <w:sz w:val="20"/>
        </w:rPr>
        <w:t>本研究室ではバレーボール競技に対する定量的な分析を支援するシステムに関して研究を行ってきた。先行研究では</w:t>
      </w:r>
      <w:r w:rsidRPr="006B3859">
        <w:rPr>
          <w:rFonts w:ascii="ＭＳ Ｐ明朝" w:eastAsia="ＭＳ Ｐ明朝" w:hAnsi="ＭＳ Ｐ明朝"/>
          <w:sz w:val="20"/>
        </w:rPr>
        <w:t>1</w:t>
      </w:r>
      <w:r w:rsidRPr="006B3859">
        <w:rPr>
          <w:rFonts w:ascii="ＭＳ Ｐ明朝" w:eastAsia="ＭＳ Ｐ明朝" w:hAnsi="ＭＳ Ｐ明朝"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94621A" w:rsidRDefault="008411AD" w:rsidP="00052979">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1</w:t>
      </w:r>
      <w:r w:rsidR="00BE7320" w:rsidRPr="0094621A">
        <w:rPr>
          <w:rFonts w:ascii="ＭＳ Ｐゴシック" w:eastAsia="ＭＳ Ｐゴシック" w:hAnsi="ＭＳ Ｐゴシック" w:hint="eastAsia"/>
          <w:b/>
          <w:sz w:val="24"/>
        </w:rPr>
        <w:t xml:space="preserve">　</w:t>
      </w:r>
      <w:r w:rsidR="00E20C0E" w:rsidRPr="0094621A">
        <w:rPr>
          <w:rFonts w:ascii="ＭＳ Ｐゴシック" w:eastAsia="ＭＳ Ｐゴシック" w:hAnsi="ＭＳ Ｐゴシック" w:hint="eastAsia"/>
          <w:b/>
          <w:sz w:val="24"/>
        </w:rPr>
        <w:t>はじめに</w:t>
      </w:r>
    </w:p>
    <w:p w14:paraId="1F06A46E" w14:textId="08B2E386" w:rsidR="00127C97" w:rsidRPr="00965690" w:rsidRDefault="00127C97" w:rsidP="00127C97">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del w:id="0" w:author="外山 茂浩(長岡高専)" w:date="2023-01-07T16:13:00Z">
        <w:r w:rsidRPr="00965690" w:rsidDel="004C1CC0">
          <w:rPr>
            <w:rFonts w:ascii="ＭＳ Ｐ明朝" w:eastAsia="ＭＳ Ｐ明朝" w:hAnsi="ＭＳ Ｐ明朝" w:hint="eastAsia"/>
            <w:spacing w:val="-4"/>
            <w:szCs w:val="21"/>
          </w:rPr>
          <w:delText>中でも</w:delText>
        </w:r>
      </w:del>
      <w:ins w:id="1" w:author="外山 茂浩(長岡高専)" w:date="2023-01-07T16:13:00Z">
        <w:r w:rsidR="004C1CC0">
          <w:rPr>
            <w:rFonts w:ascii="ＭＳ Ｐ明朝" w:eastAsia="ＭＳ Ｐ明朝" w:hAnsi="ＭＳ Ｐ明朝" w:hint="eastAsia"/>
            <w:spacing w:val="-4"/>
            <w:szCs w:val="21"/>
          </w:rPr>
          <w:t>例えば</w:t>
        </w:r>
      </w:ins>
      <w:r w:rsidRPr="00965690">
        <w:rPr>
          <w:rFonts w:ascii="ＭＳ Ｐ明朝" w:eastAsia="ＭＳ Ｐ明朝" w:hAnsi="ＭＳ Ｐ明朝" w:hint="eastAsia"/>
          <w:spacing w:val="-4"/>
          <w:szCs w:val="21"/>
        </w:rPr>
        <w:t>バレーボール競技では</w:t>
      </w:r>
      <w:ins w:id="2" w:author="外山 茂浩(長岡高専)" w:date="2023-01-07T16:13:00Z">
        <w:r w:rsidR="004C1CC0">
          <w:rPr>
            <w:rFonts w:ascii="ＭＳ Ｐ明朝" w:eastAsia="ＭＳ Ｐ明朝" w:hAnsi="ＭＳ Ｐ明朝" w:hint="eastAsia"/>
            <w:spacing w:val="-4"/>
            <w:szCs w:val="21"/>
          </w:rPr>
          <w:t>，</w:t>
        </w:r>
      </w:ins>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del w:id="3" w:author="外山 茂浩(長岡高専)" w:date="2023-01-07T16:14:00Z">
        <w:r w:rsidRPr="00965690" w:rsidDel="00357A01">
          <w:rPr>
            <w:rFonts w:ascii="ＭＳ Ｐ明朝" w:eastAsia="ＭＳ Ｐ明朝" w:hAnsi="ＭＳ Ｐ明朝" w:hint="eastAsia"/>
            <w:spacing w:val="-4"/>
            <w:szCs w:val="21"/>
          </w:rPr>
          <w:delText>を使う難しさ</w:delText>
        </w:r>
      </w:del>
      <w:ins w:id="4" w:author="外山 茂浩(長岡高専)" w:date="2023-01-07T16:14:00Z">
        <w:r w:rsidR="00357A01">
          <w:rPr>
            <w:rFonts w:ascii="ＭＳ Ｐ明朝" w:eastAsia="ＭＳ Ｐ明朝" w:hAnsi="ＭＳ Ｐ明朝" w:hint="eastAsia"/>
            <w:spacing w:val="-4"/>
            <w:szCs w:val="21"/>
          </w:rPr>
          <w:t>操作性</w:t>
        </w:r>
      </w:ins>
      <w:r w:rsidRPr="00965690">
        <w:rPr>
          <w:rFonts w:ascii="ＭＳ Ｐ明朝" w:eastAsia="ＭＳ Ｐ明朝" w:hAnsi="ＭＳ Ｐ明朝" w:hint="eastAsia"/>
          <w:spacing w:val="-4"/>
          <w:szCs w:val="21"/>
        </w:rPr>
        <w:t>と</w:t>
      </w:r>
      <w:ins w:id="5" w:author="外山 茂浩(長岡高専)" w:date="2023-01-07T16:14:00Z">
        <w:r w:rsidR="00357A01">
          <w:rPr>
            <w:rFonts w:ascii="ＭＳ Ｐ明朝" w:eastAsia="ＭＳ Ｐ明朝" w:hAnsi="ＭＳ Ｐ明朝" w:hint="eastAsia"/>
            <w:spacing w:val="-4"/>
            <w:szCs w:val="21"/>
          </w:rPr>
          <w:t>それに起因する</w:t>
        </w:r>
      </w:ins>
      <w:del w:id="6" w:author="外山 茂浩(長岡高専)" w:date="2023-01-07T16:15:00Z">
        <w:r w:rsidRPr="00965690" w:rsidDel="00357A01">
          <w:rPr>
            <w:rFonts w:ascii="ＭＳ Ｐ明朝" w:eastAsia="ＭＳ Ｐ明朝" w:hAnsi="ＭＳ Ｐ明朝" w:hint="eastAsia"/>
            <w:spacing w:val="-4"/>
            <w:szCs w:val="21"/>
          </w:rPr>
          <w:delText>データ</w:delText>
        </w:r>
      </w:del>
      <w:del w:id="7" w:author="外山 茂浩(長岡高専)" w:date="2023-01-07T16:14:00Z">
        <w:r w:rsidRPr="00965690" w:rsidDel="00357A01">
          <w:rPr>
            <w:rFonts w:ascii="ＭＳ Ｐ明朝" w:eastAsia="ＭＳ Ｐ明朝" w:hAnsi="ＭＳ Ｐ明朝" w:hint="eastAsia"/>
            <w:spacing w:val="-4"/>
            <w:szCs w:val="21"/>
          </w:rPr>
          <w:delText>の</w:delText>
        </w:r>
      </w:del>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ins w:id="8" w:author="外山 茂浩(長岡高専)" w:date="2023-01-07T16:15:00Z">
        <w:r w:rsidR="00357A01">
          <w:rPr>
            <w:rFonts w:ascii="ＭＳ Ｐ明朝" w:eastAsia="ＭＳ Ｐ明朝" w:hAnsi="ＭＳ Ｐ明朝" w:hint="eastAsia"/>
            <w:spacing w:val="-4"/>
            <w:szCs w:val="21"/>
          </w:rPr>
          <w:t>等</w:t>
        </w:r>
      </w:ins>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del w:id="9" w:author="外山 茂浩(長岡高専)" w:date="2023-01-07T16:15:00Z">
        <w:r w:rsidRPr="00965690" w:rsidDel="00357A01">
          <w:rPr>
            <w:rFonts w:ascii="ＭＳ Ｐ明朝" w:eastAsia="ＭＳ Ｐ明朝" w:hAnsi="ＭＳ Ｐ明朝" w:hint="eastAsia"/>
            <w:spacing w:val="-4"/>
            <w:szCs w:val="21"/>
          </w:rPr>
          <w:delText>重要な課題</w:delText>
        </w:r>
      </w:del>
      <w:ins w:id="10" w:author="外山 茂浩(長岡高専)" w:date="2023-01-07T16:15:00Z">
        <w:r w:rsidR="00357A01">
          <w:rPr>
            <w:rFonts w:ascii="ＭＳ Ｐ明朝" w:eastAsia="ＭＳ Ｐ明朝" w:hAnsi="ＭＳ Ｐ明朝" w:hint="eastAsia"/>
            <w:spacing w:val="-4"/>
            <w:szCs w:val="21"/>
          </w:rPr>
          <w:t>必須</w:t>
        </w:r>
      </w:ins>
      <w:r w:rsidRPr="00965690">
        <w:rPr>
          <w:rFonts w:ascii="ＭＳ Ｐ明朝" w:eastAsia="ＭＳ Ｐ明朝" w:hAnsi="ＭＳ Ｐ明朝" w:hint="eastAsia"/>
          <w:spacing w:val="-4"/>
          <w:szCs w:val="21"/>
        </w:rPr>
        <w:t>である。</w:t>
      </w:r>
    </w:p>
    <w:p w14:paraId="626B2F51" w14:textId="45E34887" w:rsidR="00BC7A63" w:rsidRPr="00127C97" w:rsidRDefault="00127C97" w:rsidP="00127C97">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ins w:id="11" w:author="外山 茂浩(長岡高専)" w:date="2023-01-07T16:16:00Z">
        <w:r w:rsidR="00357A01">
          <w:rPr>
            <w:rFonts w:ascii="ＭＳ Ｐ明朝" w:eastAsia="ＭＳ Ｐ明朝" w:hAnsi="ＭＳ Ｐ明朝" w:hint="eastAsia"/>
            <w:spacing w:val="-4"/>
            <w:szCs w:val="21"/>
          </w:rPr>
          <w:t>述</w:t>
        </w:r>
      </w:ins>
      <w:r w:rsidRPr="00965690">
        <w:rPr>
          <w:rFonts w:ascii="ＭＳ Ｐ明朝" w:eastAsia="ＭＳ Ｐ明朝" w:hAnsi="ＭＳ Ｐ明朝" w:hint="eastAsia"/>
          <w:spacing w:val="-4"/>
          <w:szCs w:val="21"/>
        </w:rPr>
        <w:t>の課題を解決する分析支援システムの開発を目的とする。</w:t>
      </w:r>
    </w:p>
    <w:p w14:paraId="7C3CE044" w14:textId="78198025" w:rsidR="004D58F4" w:rsidRPr="0094621A" w:rsidRDefault="008411AD" w:rsidP="00F856B8">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w:t>
      </w:r>
      <w:r w:rsidR="00BA3387" w:rsidRPr="0094621A">
        <w:rPr>
          <w:rFonts w:ascii="ＭＳ Ｐゴシック" w:eastAsia="ＭＳ Ｐゴシック" w:hAnsi="ＭＳ Ｐゴシック" w:hint="eastAsia"/>
          <w:b/>
          <w:sz w:val="24"/>
        </w:rPr>
        <w:t xml:space="preserve">　</w:t>
      </w:r>
      <w:r w:rsidR="00127C97" w:rsidRPr="0094621A">
        <w:rPr>
          <w:rFonts w:ascii="ＭＳ Ｐゴシック" w:eastAsia="ＭＳ Ｐゴシック" w:hAnsi="ＭＳ Ｐゴシック" w:hint="eastAsia"/>
          <w:b/>
          <w:sz w:val="24"/>
        </w:rPr>
        <w:t>研究内容・手法</w:t>
      </w:r>
    </w:p>
    <w:p w14:paraId="478404AA" w14:textId="38CFA084" w:rsidR="004D58F4" w:rsidRPr="0094621A" w:rsidRDefault="004D58F4" w:rsidP="0070684D">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BA3387" w:rsidRPr="0094621A">
        <w:rPr>
          <w:rFonts w:ascii="ＭＳ Ｐゴシック" w:eastAsia="ＭＳ Ｐゴシック" w:hAnsi="ＭＳ Ｐゴシック"/>
          <w:b/>
          <w:sz w:val="22"/>
          <w:szCs w:val="21"/>
        </w:rPr>
        <w:t>1</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コートの撮影</w:t>
      </w:r>
    </w:p>
    <w:p w14:paraId="6B045F0A" w14:textId="7FE98D82" w:rsidR="00F856B8" w:rsidRDefault="00F856B8" w:rsidP="00FE28A2">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まずコートの様子を同時に複数のカメラで撮影した映像を用意する。</w:t>
      </w:r>
      <w:r w:rsidR="004D58F4">
        <w:rPr>
          <w:rFonts w:ascii="Times New Roman" w:eastAsia="ＭＳ Ｐ明朝" w:hAnsi="Times New Roman" w:hint="eastAsia"/>
          <w:spacing w:val="-4"/>
          <w:szCs w:val="21"/>
        </w:rPr>
        <w:t>撮影の条件として、</w:t>
      </w:r>
      <w:r w:rsidR="00C66E5B">
        <w:rPr>
          <w:rFonts w:ascii="Times New Roman" w:eastAsia="ＭＳ Ｐ明朝" w:hAnsi="Times New Roman" w:hint="eastAsia"/>
          <w:spacing w:val="-4"/>
          <w:szCs w:val="21"/>
        </w:rPr>
        <w:t>カメラ</w:t>
      </w:r>
      <w:commentRangeStart w:id="12"/>
      <w:ins w:id="13" w:author="外山 茂浩(長岡高専)" w:date="2023-01-07T16:16:00Z">
        <w:r w:rsidR="00357A01">
          <w:rPr>
            <w:rFonts w:ascii="Times New Roman" w:eastAsia="ＭＳ Ｐ明朝" w:hAnsi="Times New Roman" w:hint="eastAsia"/>
            <w:spacing w:val="-4"/>
            <w:szCs w:val="21"/>
          </w:rPr>
          <w:t>位置・姿勢</w:t>
        </w:r>
        <w:commentRangeEnd w:id="12"/>
        <w:r w:rsidR="00357A01">
          <w:rPr>
            <w:rStyle w:val="ac"/>
          </w:rPr>
          <w:commentReference w:id="12"/>
        </w:r>
      </w:ins>
      <w:r w:rsidR="00C66E5B">
        <w:rPr>
          <w:rFonts w:ascii="Times New Roman" w:eastAsia="ＭＳ Ｐ明朝" w:hAnsi="Times New Roman" w:hint="eastAsia"/>
          <w:spacing w:val="-4"/>
          <w:szCs w:val="21"/>
        </w:rPr>
        <w:t>は固定する必要があ</w:t>
      </w:r>
      <w:r w:rsidR="004D58F4">
        <w:rPr>
          <w:rFonts w:ascii="Times New Roman" w:eastAsia="ＭＳ Ｐ明朝" w:hAnsi="Times New Roman" w:hint="eastAsia"/>
          <w:spacing w:val="-4"/>
          <w:szCs w:val="21"/>
        </w:rPr>
        <w:t>るが</w:t>
      </w:r>
      <w:r w:rsidR="00C66E5B">
        <w:rPr>
          <w:rFonts w:ascii="Times New Roman" w:eastAsia="ＭＳ Ｐ明朝" w:hAnsi="Times New Roman" w:hint="eastAsia"/>
          <w:spacing w:val="-4"/>
          <w:szCs w:val="21"/>
        </w:rPr>
        <w:t>、</w:t>
      </w:r>
      <w:commentRangeStart w:id="14"/>
      <w:r w:rsidR="004D58F4">
        <w:rPr>
          <w:rFonts w:ascii="Times New Roman" w:eastAsia="ＭＳ Ｐ明朝" w:hAnsi="Times New Roman" w:hint="eastAsia"/>
          <w:spacing w:val="-4"/>
          <w:szCs w:val="21"/>
        </w:rPr>
        <w:t>必ずしもコート全体が</w:t>
      </w:r>
      <w:r w:rsidR="00122B01">
        <w:rPr>
          <w:rFonts w:ascii="Times New Roman" w:eastAsia="ＭＳ Ｐ明朝" w:hAnsi="Times New Roman" w:hint="eastAsia"/>
          <w:spacing w:val="-4"/>
          <w:szCs w:val="21"/>
        </w:rPr>
        <w:t>映る</w:t>
      </w:r>
      <w:r w:rsidR="004D58F4">
        <w:rPr>
          <w:rFonts w:ascii="Times New Roman" w:eastAsia="ＭＳ Ｐ明朝" w:hAnsi="Times New Roman" w:hint="eastAsia"/>
          <w:spacing w:val="-4"/>
          <w:szCs w:val="21"/>
        </w:rPr>
        <w:t>必要はない</w:t>
      </w:r>
      <w:commentRangeEnd w:id="14"/>
      <w:r w:rsidR="00357A01">
        <w:rPr>
          <w:rStyle w:val="ac"/>
        </w:rPr>
        <w:commentReference w:id="14"/>
      </w:r>
      <w:r w:rsidR="004D58F4">
        <w:rPr>
          <w:rFonts w:ascii="Times New Roman" w:eastAsia="ＭＳ Ｐ明朝" w:hAnsi="Times New Roman" w:hint="eastAsia"/>
          <w:spacing w:val="-4"/>
          <w:szCs w:val="21"/>
        </w:rPr>
        <w:t>。</w:t>
      </w:r>
      <w:r w:rsidR="00FE28A2">
        <w:rPr>
          <w:rFonts w:ascii="Times New Roman" w:eastAsia="ＭＳ Ｐ明朝" w:hAnsi="Times New Roman" w:hint="eastAsia"/>
          <w:spacing w:val="-4"/>
          <w:szCs w:val="21"/>
        </w:rPr>
        <w:t>これにより</w:t>
      </w:r>
      <w:commentRangeStart w:id="15"/>
      <w:r w:rsidR="00FE28A2">
        <w:rPr>
          <w:rFonts w:ascii="Times New Roman" w:eastAsia="ＭＳ Ｐ明朝" w:hAnsi="Times New Roman" w:hint="eastAsia"/>
          <w:spacing w:val="-4"/>
          <w:szCs w:val="21"/>
        </w:rPr>
        <w:t>先行研究</w:t>
      </w:r>
      <w:commentRangeEnd w:id="15"/>
      <w:r w:rsidR="00357A01">
        <w:rPr>
          <w:rStyle w:val="ac"/>
        </w:rPr>
        <w:commentReference w:id="15"/>
      </w:r>
      <w:r w:rsidR="00FE28A2">
        <w:rPr>
          <w:rFonts w:ascii="Times New Roman" w:eastAsia="ＭＳ Ｐ明朝" w:hAnsi="Times New Roman" w:hint="eastAsia"/>
          <w:spacing w:val="-4"/>
          <w:szCs w:val="21"/>
        </w:rPr>
        <w:t>と比べて、撮影条件が向上した。</w:t>
      </w:r>
      <w:r>
        <w:rPr>
          <w:rFonts w:ascii="Times New Roman" w:eastAsia="ＭＳ Ｐ明朝" w:hAnsi="Times New Roman" w:hint="eastAsia"/>
          <w:spacing w:val="-4"/>
          <w:szCs w:val="21"/>
        </w:rPr>
        <w:t>本研究では</w:t>
      </w:r>
      <w:commentRangeStart w:id="16"/>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つのカメラ</w:t>
      </w:r>
      <w:commentRangeEnd w:id="16"/>
      <w:r w:rsidR="00357A01">
        <w:rPr>
          <w:rStyle w:val="ac"/>
        </w:rPr>
        <w:commentReference w:id="16"/>
      </w:r>
      <w:r>
        <w:rPr>
          <w:rFonts w:ascii="Times New Roman" w:eastAsia="ＭＳ Ｐ明朝" w:hAnsi="Times New Roman" w:hint="eastAsia"/>
          <w:spacing w:val="-4"/>
          <w:szCs w:val="21"/>
        </w:rPr>
        <w:t>を用いた。</w:t>
      </w:r>
    </w:p>
    <w:p w14:paraId="6E8DC93E" w14:textId="6E98B8EE" w:rsidR="004D58F4" w:rsidRPr="0094621A" w:rsidRDefault="004D58F4"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カメラキャリブレーション</w:t>
      </w:r>
    </w:p>
    <w:p w14:paraId="2B05219F" w14:textId="685ADF00" w:rsidR="00A87DAF" w:rsidRDefault="00F856B8" w:rsidP="00A87DAF">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撮影カメラの焦点距離・光学的中心を示すカメラ内部パラメータ、撮影カメラの回転・位置を示すカメラ外部パラメータを知る必要がある。</w:t>
      </w:r>
    </w:p>
    <w:p w14:paraId="0129F93E" w14:textId="48EAF56F" w:rsidR="00A87DAF" w:rsidRDefault="00A87DAF" w:rsidP="009221BA">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p>
    <w:p w14:paraId="55A0FC0B" w14:textId="343175ED" w:rsidR="00194F47" w:rsidRDefault="00194F47" w:rsidP="00194F47">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に示すコートの既知点と映像での位置を対応付け、再投影誤差が最小になるようにカメラ外部パラメータを推定する。映像にコートの既知点が全て映っていない場合においても、</w:t>
      </w:r>
      <w:r w:rsidR="00FE28A2">
        <w:rPr>
          <w:rFonts w:ascii="Times New Roman" w:eastAsia="ＭＳ Ｐ明朝" w:hAnsi="Times New Roman" w:hint="eastAsia"/>
          <w:spacing w:val="-4"/>
          <w:szCs w:val="21"/>
        </w:rPr>
        <w:t>カメラ外部パラメータを推定することができる。</w:t>
      </w:r>
    </w:p>
    <w:p w14:paraId="78D67059" w14:textId="77777777" w:rsidR="00194F47" w:rsidRPr="00194F47" w:rsidRDefault="00194F47" w:rsidP="009221BA">
      <w:pPr>
        <w:ind w:firstLineChars="100" w:firstLine="202"/>
        <w:rPr>
          <w:rFonts w:ascii="Times New Roman" w:eastAsia="ＭＳ Ｐ明朝" w:hAnsi="Times New Roman"/>
          <w:spacing w:val="-4"/>
          <w:szCs w:val="21"/>
        </w:rPr>
      </w:pPr>
    </w:p>
    <w:p w14:paraId="530E63A7" w14:textId="6CD1F445"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711FB30A">
            <wp:extent cx="1963972" cy="1516850"/>
            <wp:effectExtent l="0" t="0" r="0" b="762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5" cstate="print">
                      <a:extLst>
                        <a:ext uri="{28A0092B-C50C-407E-A947-70E740481C1C}">
                          <a14:useLocalDpi xmlns:a14="http://schemas.microsoft.com/office/drawing/2010/main" val="0"/>
                        </a:ext>
                      </a:extLst>
                    </a:blip>
                    <a:srcRect r="8461"/>
                    <a:stretch/>
                  </pic:blipFill>
                  <pic:spPr bwMode="auto">
                    <a:xfrm>
                      <a:off x="0" y="0"/>
                      <a:ext cx="2156284" cy="1665380"/>
                    </a:xfrm>
                    <a:prstGeom prst="rect">
                      <a:avLst/>
                    </a:prstGeom>
                    <a:ln>
                      <a:noFill/>
                    </a:ln>
                    <a:extLst>
                      <a:ext uri="{53640926-AAD7-44D8-BBD7-CCE9431645EC}">
                        <a14:shadowObscured xmlns:a14="http://schemas.microsoft.com/office/drawing/2010/main"/>
                      </a:ext>
                    </a:extLst>
                  </pic:spPr>
                </pic:pic>
              </a:graphicData>
            </a:graphic>
          </wp:inline>
        </w:drawing>
      </w:r>
    </w:p>
    <w:p w14:paraId="7DFE04DA" w14:textId="1E763F27" w:rsidR="004D58F4" w:rsidRDefault="009221BA" w:rsidP="00574996">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キャリブレーションパターン</w:t>
      </w:r>
    </w:p>
    <w:p w14:paraId="31CDCA9F" w14:textId="77777777" w:rsidR="00194F47" w:rsidRDefault="00194F47" w:rsidP="00574996">
      <w:pPr>
        <w:ind w:firstLineChars="100" w:firstLine="202"/>
        <w:jc w:val="center"/>
        <w:rPr>
          <w:rFonts w:ascii="Times New Roman" w:eastAsia="ＭＳ Ｐ明朝" w:hAnsi="Times New Roman"/>
          <w:spacing w:val="-4"/>
          <w:szCs w:val="21"/>
        </w:rPr>
      </w:pPr>
    </w:p>
    <w:p w14:paraId="5379A400" w14:textId="7902D2BD"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7827FF0B" wp14:editId="70E90A85">
            <wp:extent cx="2432050" cy="1502899"/>
            <wp:effectExtent l="0" t="0" r="635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6015" cy="1554786"/>
                    </a:xfrm>
                    <a:prstGeom prst="rect">
                      <a:avLst/>
                    </a:prstGeom>
                    <a:noFill/>
                    <a:ln>
                      <a:noFill/>
                    </a:ln>
                  </pic:spPr>
                </pic:pic>
              </a:graphicData>
            </a:graphic>
          </wp:inline>
        </w:drawing>
      </w:r>
    </w:p>
    <w:p w14:paraId="7C5B8F26" w14:textId="527DDDD1" w:rsidR="009221BA" w:rsidRDefault="009221BA" w:rsidP="009221BA">
      <w:pPr>
        <w:ind w:firstLineChars="100" w:firstLine="202"/>
        <w:jc w:val="center"/>
        <w:rPr>
          <w:rFonts w:ascii="Times New Roman" w:eastAsia="ＭＳ Ｐ明朝" w:hAnsi="Times New Roman"/>
          <w:spacing w:val="-4"/>
          <w:szCs w:val="21"/>
        </w:rPr>
      </w:pPr>
      <w:commentRangeStart w:id="17"/>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commentRangeEnd w:id="17"/>
      <w:r w:rsidR="00357A01">
        <w:rPr>
          <w:rStyle w:val="ac"/>
        </w:rPr>
        <w:commentReference w:id="17"/>
      </w:r>
    </w:p>
    <w:p w14:paraId="7EFA930C" w14:textId="4F2EFF2B" w:rsidR="004D58F4" w:rsidRDefault="004D58F4" w:rsidP="009221BA">
      <w:pPr>
        <w:ind w:firstLineChars="100" w:firstLine="202"/>
        <w:jc w:val="center"/>
        <w:rPr>
          <w:rFonts w:ascii="Times New Roman" w:eastAsia="ＭＳ Ｐ明朝" w:hAnsi="Times New Roman"/>
          <w:spacing w:val="-4"/>
          <w:szCs w:val="21"/>
        </w:rPr>
      </w:pPr>
    </w:p>
    <w:p w14:paraId="58FFF25B" w14:textId="28E69F20" w:rsidR="00345E39" w:rsidRPr="0094621A" w:rsidRDefault="00345E39"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006449F9"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039BC43C" w14:textId="363C46BE" w:rsidR="00C66E5B" w:rsidRDefault="0070684D" w:rsidP="00C66E5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本研究では映像を各フレームの画像に分割し、</w:t>
      </w:r>
      <w:r w:rsidR="00C66E5B">
        <w:rPr>
          <w:rFonts w:ascii="Times New Roman" w:eastAsia="ＭＳ Ｐ明朝" w:hAnsi="Times New Roman" w:hint="eastAsia"/>
          <w:spacing w:val="-4"/>
          <w:szCs w:val="21"/>
        </w:rPr>
        <w:t>多</w:t>
      </w:r>
      <w:r w:rsidR="00D95924">
        <w:rPr>
          <w:rFonts w:ascii="Times New Roman" w:eastAsia="ＭＳ Ｐ明朝" w:hAnsi="Times New Roman" w:hint="eastAsia"/>
          <w:spacing w:val="-4"/>
          <w:szCs w:val="21"/>
        </w:rPr>
        <w:t>人数の姿勢推定が可能である</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lphaPose</w:t>
      </w:r>
      <w:r w:rsidR="00C66E5B">
        <w:rPr>
          <w:rFonts w:ascii="Times New Roman" w:eastAsia="ＭＳ Ｐ明朝" w:hAnsi="Times New Roman" w:hint="eastAsia"/>
          <w:spacing w:val="-4"/>
          <w:szCs w:val="21"/>
        </w:rPr>
        <w:t>を</w:t>
      </w:r>
      <w:r>
        <w:rPr>
          <w:rFonts w:ascii="Times New Roman" w:eastAsia="ＭＳ Ｐ明朝" w:hAnsi="Times New Roman" w:hint="eastAsia"/>
          <w:spacing w:val="-4"/>
          <w:szCs w:val="21"/>
        </w:rPr>
        <w:t>各画像</w:t>
      </w:r>
      <w:r w:rsidR="00C66E5B">
        <w:rPr>
          <w:rFonts w:ascii="Times New Roman" w:eastAsia="ＭＳ Ｐ明朝" w:hAnsi="Times New Roman" w:hint="eastAsia"/>
          <w:spacing w:val="-4"/>
          <w:szCs w:val="21"/>
        </w:rPr>
        <w:t>に用い</w:t>
      </w:r>
      <w:r w:rsidR="00D95924">
        <w:rPr>
          <w:rFonts w:ascii="Times New Roman" w:eastAsia="ＭＳ Ｐ明朝" w:hAnsi="Times New Roman" w:hint="eastAsia"/>
          <w:spacing w:val="-4"/>
          <w:szCs w:val="21"/>
        </w:rPr>
        <w:t>る</w:t>
      </w:r>
      <w:r w:rsidR="00C66E5B">
        <w:rPr>
          <w:rFonts w:ascii="Times New Roman" w:eastAsia="ＭＳ Ｐ明朝" w:hAnsi="Times New Roman" w:hint="eastAsia"/>
          <w:spacing w:val="-4"/>
          <w:szCs w:val="21"/>
        </w:rPr>
        <w:t>。これにより画像に映る選手を検知し、各選手の姿勢を推定することで、腰の画像座標を推定する。</w:t>
      </w:r>
      <w:commentRangeStart w:id="18"/>
      <w:r w:rsidR="00AB778E">
        <w:rPr>
          <w:rFonts w:ascii="Times New Roman" w:eastAsia="ＭＳ Ｐ明朝" w:hAnsi="Times New Roman" w:hint="eastAsia"/>
          <w:spacing w:val="-4"/>
          <w:szCs w:val="21"/>
        </w:rPr>
        <w:t>本研究では、各選手の腰の位置をその選手の実際の位置とした。</w:t>
      </w:r>
      <w:commentRangeEnd w:id="18"/>
      <w:r w:rsidR="00357A01">
        <w:rPr>
          <w:rStyle w:val="ac"/>
        </w:rPr>
        <w:commentReference w:id="18"/>
      </w:r>
      <w:r w:rsidR="00FD67AA">
        <w:rPr>
          <w:rFonts w:ascii="Times New Roman" w:eastAsia="ＭＳ Ｐ明朝" w:hAnsi="Times New Roman" w:hint="eastAsia"/>
          <w:spacing w:val="-4"/>
          <w:szCs w:val="21"/>
        </w:rPr>
        <w:t>図</w:t>
      </w:r>
      <w:r w:rsidR="00FD67AA">
        <w:rPr>
          <w:rFonts w:ascii="Times New Roman" w:eastAsia="ＭＳ Ｐ明朝" w:hAnsi="Times New Roman" w:hint="eastAsia"/>
          <w:spacing w:val="-4"/>
          <w:szCs w:val="21"/>
        </w:rPr>
        <w:t>3</w:t>
      </w:r>
      <w:r w:rsidR="00FD67AA">
        <w:rPr>
          <w:rFonts w:ascii="Times New Roman" w:eastAsia="ＭＳ Ｐ明朝" w:hAnsi="Times New Roman" w:hint="eastAsia"/>
          <w:spacing w:val="-4"/>
          <w:szCs w:val="21"/>
        </w:rPr>
        <w:t>に</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w:t>
      </w:r>
      <w:r w:rsidR="00A40E09">
        <w:rPr>
          <w:rFonts w:ascii="Times New Roman" w:eastAsia="ＭＳ Ｐ明朝" w:hAnsi="Times New Roman"/>
          <w:spacing w:val="-4"/>
          <w:szCs w:val="21"/>
        </w:rPr>
        <w:t>p</w:t>
      </w:r>
      <w:r w:rsidR="00C66E5B">
        <w:rPr>
          <w:rFonts w:ascii="Times New Roman" w:eastAsia="ＭＳ Ｐ明朝" w:hAnsi="Times New Roman"/>
          <w:spacing w:val="-4"/>
          <w:szCs w:val="21"/>
        </w:rPr>
        <w:t>haPose</w:t>
      </w:r>
      <w:r w:rsidR="00C66E5B">
        <w:rPr>
          <w:rFonts w:ascii="Times New Roman" w:eastAsia="ＭＳ Ｐ明朝" w:hAnsi="Times New Roman" w:hint="eastAsia"/>
          <w:spacing w:val="-4"/>
          <w:szCs w:val="21"/>
        </w:rPr>
        <w:t>による姿勢推定の例</w:t>
      </w:r>
      <w:r w:rsidR="00FD67AA">
        <w:rPr>
          <w:rFonts w:ascii="Times New Roman" w:eastAsia="ＭＳ Ｐ明朝" w:hAnsi="Times New Roman" w:hint="eastAsia"/>
          <w:spacing w:val="-4"/>
          <w:szCs w:val="21"/>
        </w:rPr>
        <w:t>を</w:t>
      </w:r>
      <w:r w:rsidR="00C66E5B">
        <w:rPr>
          <w:rFonts w:ascii="Times New Roman" w:eastAsia="ＭＳ Ｐ明朝" w:hAnsi="Times New Roman" w:hint="eastAsia"/>
          <w:spacing w:val="-4"/>
          <w:szCs w:val="21"/>
        </w:rPr>
        <w:t>示す。</w:t>
      </w:r>
    </w:p>
    <w:p w14:paraId="0546C35E" w14:textId="49A0B3AC" w:rsidR="00C66E5B" w:rsidRDefault="00C66E5B" w:rsidP="00C66E5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2E444575">
            <wp:extent cx="2369185" cy="1332667"/>
            <wp:effectExtent l="0" t="0" r="0" b="127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9295" cy="1400229"/>
                    </a:xfrm>
                    <a:prstGeom prst="rect">
                      <a:avLst/>
                    </a:prstGeom>
                  </pic:spPr>
                </pic:pic>
              </a:graphicData>
            </a:graphic>
          </wp:inline>
        </w:drawing>
      </w:r>
    </w:p>
    <w:p w14:paraId="3519B5B6" w14:textId="26F3CF2B" w:rsidR="00C66E5B" w:rsidRDefault="00C66E5B" w:rsidP="00C66E5B">
      <w:pPr>
        <w:ind w:firstLineChars="100" w:firstLine="202"/>
        <w:jc w:val="center"/>
        <w:rPr>
          <w:rFonts w:ascii="Times New Roman" w:eastAsia="ＭＳ Ｐ明朝" w:hAnsi="Times New Roman"/>
          <w:spacing w:val="-4"/>
          <w:szCs w:val="21"/>
        </w:rPr>
      </w:pPr>
      <w:commentRangeStart w:id="19"/>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sidR="00E407AF">
        <w:rPr>
          <w:rFonts w:ascii="Times New Roman" w:eastAsia="ＭＳ Ｐ明朝" w:hAnsi="Times New Roman" w:hint="eastAsia"/>
          <w:spacing w:val="-4"/>
          <w:szCs w:val="21"/>
        </w:rPr>
        <w:t xml:space="preserve">　</w:t>
      </w:r>
      <w:proofErr w:type="spellStart"/>
      <w:r w:rsidR="003F06A2">
        <w:rPr>
          <w:rFonts w:ascii="Times New Roman" w:eastAsia="ＭＳ Ｐ明朝" w:hAnsi="Times New Roman"/>
          <w:spacing w:val="-4"/>
          <w:szCs w:val="21"/>
        </w:rPr>
        <w:t>AlphaPose</w:t>
      </w:r>
      <w:proofErr w:type="spellEnd"/>
      <w:r w:rsidR="003F06A2">
        <w:rPr>
          <w:rFonts w:ascii="Times New Roman" w:eastAsia="ＭＳ Ｐ明朝" w:hAnsi="Times New Roman" w:hint="eastAsia"/>
          <w:spacing w:val="-4"/>
          <w:szCs w:val="21"/>
        </w:rPr>
        <w:t>による姿勢推定の様子</w:t>
      </w:r>
      <w:commentRangeEnd w:id="19"/>
      <w:r w:rsidR="00357A01">
        <w:rPr>
          <w:rStyle w:val="ac"/>
        </w:rPr>
        <w:commentReference w:id="19"/>
      </w:r>
    </w:p>
    <w:p w14:paraId="1222CB12" w14:textId="1DF95999" w:rsidR="00D95924" w:rsidRDefault="00D95924" w:rsidP="00C66E5B">
      <w:pPr>
        <w:ind w:firstLineChars="100" w:firstLine="202"/>
        <w:jc w:val="center"/>
        <w:rPr>
          <w:rFonts w:ascii="Times New Roman" w:eastAsia="ＭＳ Ｐ明朝" w:hAnsi="Times New Roman"/>
          <w:spacing w:val="-4"/>
          <w:szCs w:val="21"/>
        </w:rPr>
      </w:pPr>
    </w:p>
    <w:p w14:paraId="01EF01D3" w14:textId="5611DA25" w:rsidR="00D95924" w:rsidRPr="0094621A" w:rsidRDefault="00D95924" w:rsidP="00D9592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.4</w:t>
      </w:r>
      <w:r w:rsidR="00152A7D"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選手の</w:t>
      </w:r>
      <w:r w:rsidR="00EA1BE2" w:rsidRPr="0094621A">
        <w:rPr>
          <w:rFonts w:ascii="ＭＳ Ｐゴシック" w:eastAsia="ＭＳ Ｐゴシック" w:hAnsi="ＭＳ Ｐゴシック" w:hint="eastAsia"/>
          <w:b/>
          <w:sz w:val="22"/>
          <w:szCs w:val="21"/>
        </w:rPr>
        <w:t>追跡</w:t>
      </w:r>
    </w:p>
    <w:p w14:paraId="406BB0E6" w14:textId="77777777" w:rsidR="00575A00" w:rsidRDefault="00832A23" w:rsidP="00962AC0">
      <w:pPr>
        <w:ind w:firstLineChars="100" w:firstLine="202"/>
        <w:jc w:val="left"/>
        <w:rPr>
          <w:rFonts w:ascii="Times New Roman" w:eastAsia="ＭＳ Ｐ明朝" w:hAnsi="Times New Roman"/>
          <w:spacing w:val="-4"/>
          <w:szCs w:val="21"/>
        </w:rPr>
        <w:sectPr w:rsidR="00575A00" w:rsidSect="00575A00">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を用いることで、図</w:t>
      </w:r>
      <w:r>
        <w:rPr>
          <w:rFonts w:ascii="Times New Roman" w:eastAsia="ＭＳ Ｐ明朝" w:hAnsi="Times New Roman"/>
          <w:spacing w:val="-4"/>
          <w:szCs w:val="21"/>
        </w:rPr>
        <w:t>3</w:t>
      </w:r>
      <w:r>
        <w:rPr>
          <w:rFonts w:ascii="Times New Roman" w:eastAsia="ＭＳ Ｐ明朝" w:hAnsi="Times New Roman" w:hint="eastAsia"/>
          <w:spacing w:val="-4"/>
          <w:szCs w:val="21"/>
        </w:rPr>
        <w:t>のように映像を通</w:t>
      </w:r>
    </w:p>
    <w:p w14:paraId="761D7EB5" w14:textId="34D614FD" w:rsidR="000F51FF" w:rsidRDefault="00832A23" w:rsidP="00801305">
      <w:pPr>
        <w:jc w:val="left"/>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して画面に映る人物を判別して</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を振り分けることができる。</w:t>
      </w:r>
      <w:r w:rsidR="009F5644">
        <w:rPr>
          <w:rFonts w:ascii="Times New Roman" w:eastAsia="ＭＳ Ｐ明朝" w:hAnsi="Times New Roman" w:hint="eastAsia"/>
          <w:spacing w:val="-4"/>
          <w:szCs w:val="21"/>
        </w:rPr>
        <w:t>しかし</w:t>
      </w:r>
      <w:r w:rsidR="00670C0A">
        <w:rPr>
          <w:rFonts w:ascii="Times New Roman" w:eastAsia="ＭＳ Ｐ明朝" w:hAnsi="Times New Roman" w:hint="eastAsia"/>
          <w:spacing w:val="-4"/>
          <w:szCs w:val="21"/>
        </w:rPr>
        <w:t>ポール</w:t>
      </w:r>
      <w:r w:rsidR="00801305">
        <w:rPr>
          <w:rFonts w:ascii="Times New Roman" w:eastAsia="ＭＳ Ｐ明朝" w:hAnsi="Times New Roman" w:hint="eastAsia"/>
          <w:spacing w:val="-4"/>
          <w:szCs w:val="21"/>
        </w:rPr>
        <w:t>や</w:t>
      </w:r>
      <w:r w:rsidR="009F5644">
        <w:rPr>
          <w:rFonts w:ascii="Times New Roman" w:eastAsia="ＭＳ Ｐ明朝" w:hAnsi="Times New Roman" w:hint="eastAsia"/>
          <w:spacing w:val="-4"/>
          <w:szCs w:val="21"/>
        </w:rPr>
        <w:t>選手同士が重</w:t>
      </w:r>
      <w:r w:rsidR="00801305">
        <w:rPr>
          <w:rFonts w:ascii="Times New Roman" w:eastAsia="ＭＳ Ｐ明朝" w:hAnsi="Times New Roman" w:hint="eastAsia"/>
          <w:spacing w:val="-4"/>
          <w:szCs w:val="21"/>
        </w:rPr>
        <w:t>なり</w:t>
      </w:r>
      <w:r w:rsidR="009F5644">
        <w:rPr>
          <w:rFonts w:ascii="Times New Roman" w:eastAsia="ＭＳ Ｐ明朝" w:hAnsi="Times New Roman" w:hint="eastAsia"/>
          <w:spacing w:val="-4"/>
          <w:szCs w:val="21"/>
        </w:rPr>
        <w:t>、隠れることによって選手の検知が途切れる場合、再度検知できた際に</w:t>
      </w:r>
      <w:r w:rsidR="009F5644">
        <w:rPr>
          <w:rFonts w:ascii="Times New Roman" w:eastAsia="ＭＳ Ｐ明朝" w:hAnsi="Times New Roman" w:hint="eastAsia"/>
          <w:spacing w:val="-4"/>
          <w:szCs w:val="21"/>
        </w:rPr>
        <w:t>I</w:t>
      </w:r>
      <w:r w:rsidR="009F5644">
        <w:rPr>
          <w:rFonts w:ascii="Times New Roman" w:eastAsia="ＭＳ Ｐ明朝" w:hAnsi="Times New Roman"/>
          <w:spacing w:val="-4"/>
          <w:szCs w:val="21"/>
        </w:rPr>
        <w:t>D</w:t>
      </w:r>
      <w:r w:rsidR="009F5644">
        <w:rPr>
          <w:rFonts w:ascii="Times New Roman" w:eastAsia="ＭＳ Ｐ明朝" w:hAnsi="Times New Roman" w:hint="eastAsia"/>
          <w:spacing w:val="-4"/>
          <w:szCs w:val="21"/>
        </w:rPr>
        <w:t>が新たに割り振られる。</w:t>
      </w:r>
      <w:r w:rsidR="000F51FF">
        <w:rPr>
          <w:rFonts w:ascii="Times New Roman" w:eastAsia="ＭＳ Ｐ明朝" w:hAnsi="Times New Roman" w:hint="eastAsia"/>
          <w:spacing w:val="-4"/>
          <w:szCs w:val="21"/>
        </w:rPr>
        <w:t>本研究では新たに</w:t>
      </w:r>
      <w:r w:rsidR="000F51FF">
        <w:rPr>
          <w:rFonts w:ascii="Times New Roman" w:eastAsia="ＭＳ Ｐ明朝" w:hAnsi="Times New Roman" w:hint="eastAsia"/>
          <w:spacing w:val="-4"/>
          <w:szCs w:val="21"/>
        </w:rPr>
        <w:t>I</w:t>
      </w:r>
      <w:r w:rsidR="000F51FF">
        <w:rPr>
          <w:rFonts w:ascii="Times New Roman" w:eastAsia="ＭＳ Ｐ明朝" w:hAnsi="Times New Roman"/>
          <w:spacing w:val="-4"/>
          <w:szCs w:val="21"/>
        </w:rPr>
        <w:t>D</w:t>
      </w:r>
      <w:r w:rsidR="000F51FF">
        <w:rPr>
          <w:rFonts w:ascii="Times New Roman" w:eastAsia="ＭＳ Ｐ明朝" w:hAnsi="Times New Roman" w:hint="eastAsia"/>
          <w:spacing w:val="-4"/>
          <w:szCs w:val="21"/>
        </w:rPr>
        <w:t>を割り振る必要はないため、映像を通して特定の選手に対して同じ</w:t>
      </w:r>
      <w:r w:rsidR="000F51FF">
        <w:rPr>
          <w:rFonts w:ascii="Times New Roman" w:eastAsia="ＭＳ Ｐ明朝" w:hAnsi="Times New Roman" w:hint="eastAsia"/>
          <w:spacing w:val="-4"/>
          <w:szCs w:val="21"/>
        </w:rPr>
        <w:t>ID</w:t>
      </w:r>
      <w:r w:rsidR="000F51FF">
        <w:rPr>
          <w:rFonts w:ascii="Times New Roman" w:eastAsia="ＭＳ Ｐ明朝" w:hAnsi="Times New Roman" w:hint="eastAsia"/>
          <w:spacing w:val="-4"/>
          <w:szCs w:val="21"/>
        </w:rPr>
        <w:t>を割り振る方法を以下に述べる。</w:t>
      </w:r>
    </w:p>
    <w:p w14:paraId="754E2417" w14:textId="147CF53E" w:rsidR="00225657" w:rsidRDefault="00962AC0" w:rsidP="0097359E">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まず</w:t>
      </w:r>
      <w:r w:rsidR="008935A2">
        <w:rPr>
          <w:rFonts w:ascii="Times New Roman" w:eastAsia="ＭＳ Ｐ明朝" w:hAnsi="Times New Roman" w:hint="eastAsia"/>
          <w:spacing w:val="-4"/>
          <w:szCs w:val="21"/>
        </w:rPr>
        <w:t>、</w:t>
      </w:r>
      <w:r>
        <w:rPr>
          <w:rFonts w:ascii="Times New Roman" w:eastAsia="ＭＳ Ｐ明朝" w:hAnsi="Times New Roman" w:hint="eastAsia"/>
          <w:spacing w:val="-4"/>
          <w:szCs w:val="21"/>
        </w:rPr>
        <w:t>初めのフレームで選手に振り分けられる</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を保存する。</w:t>
      </w:r>
      <w:r w:rsidR="008935A2">
        <w:rPr>
          <w:rFonts w:ascii="Times New Roman" w:eastAsia="ＭＳ Ｐ明朝" w:hAnsi="Times New Roman" w:hint="eastAsia"/>
          <w:spacing w:val="-4"/>
          <w:szCs w:val="21"/>
        </w:rPr>
        <w:t>その後、フレームごとに選手</w:t>
      </w:r>
      <w:r w:rsidR="008935A2">
        <w:rPr>
          <w:rFonts w:ascii="Times New Roman" w:eastAsia="ＭＳ Ｐ明朝" w:hAnsi="Times New Roman" w:hint="eastAsia"/>
          <w:spacing w:val="-4"/>
          <w:szCs w:val="21"/>
        </w:rPr>
        <w:t>I</w:t>
      </w:r>
      <w:r w:rsidR="008935A2">
        <w:rPr>
          <w:rFonts w:ascii="Times New Roman" w:eastAsia="ＭＳ Ｐ明朝" w:hAnsi="Times New Roman"/>
          <w:spacing w:val="-4"/>
          <w:szCs w:val="21"/>
        </w:rPr>
        <w:t>D</w:t>
      </w:r>
      <w:r w:rsidR="008935A2">
        <w:rPr>
          <w:rFonts w:ascii="Times New Roman" w:eastAsia="ＭＳ Ｐ明朝" w:hAnsi="Times New Roman" w:hint="eastAsia"/>
          <w:spacing w:val="-4"/>
          <w:szCs w:val="21"/>
        </w:rPr>
        <w:t>を監視し</w:t>
      </w:r>
      <w:r w:rsidR="0097359E">
        <w:rPr>
          <w:rFonts w:ascii="Times New Roman" w:eastAsia="ＭＳ Ｐ明朝" w:hAnsi="Times New Roman" w:hint="eastAsia"/>
          <w:spacing w:val="-4"/>
          <w:szCs w:val="21"/>
        </w:rPr>
        <w:t>、保存されている</w:t>
      </w:r>
      <w:r w:rsidR="008935A2">
        <w:rPr>
          <w:rFonts w:ascii="Times New Roman" w:eastAsia="ＭＳ Ｐ明朝" w:hAnsi="Times New Roman" w:hint="eastAsia"/>
          <w:spacing w:val="-4"/>
          <w:szCs w:val="21"/>
        </w:rPr>
        <w:t>ID</w:t>
      </w:r>
      <w:r w:rsidR="008935A2">
        <w:rPr>
          <w:rFonts w:ascii="Times New Roman" w:eastAsia="ＭＳ Ｐ明朝" w:hAnsi="Times New Roman" w:hint="eastAsia"/>
          <w:spacing w:val="-4"/>
          <w:szCs w:val="21"/>
        </w:rPr>
        <w:t>と比較する。</w:t>
      </w:r>
      <w:commentRangeStart w:id="20"/>
      <w:r w:rsidR="00C4332C">
        <w:rPr>
          <w:rFonts w:ascii="Times New Roman" w:eastAsia="ＭＳ Ｐ明朝" w:hAnsi="Times New Roman" w:hint="eastAsia"/>
          <w:spacing w:val="-4"/>
          <w:szCs w:val="21"/>
        </w:rPr>
        <w:t>新たな</w:t>
      </w:r>
      <w:r w:rsidR="00C4332C">
        <w:rPr>
          <w:rFonts w:ascii="Times New Roman" w:eastAsia="ＭＳ Ｐ明朝" w:hAnsi="Times New Roman" w:hint="eastAsia"/>
          <w:spacing w:val="-4"/>
          <w:szCs w:val="21"/>
        </w:rPr>
        <w:t>I</w:t>
      </w:r>
      <w:r w:rsidR="00C4332C">
        <w:rPr>
          <w:rFonts w:ascii="Times New Roman" w:eastAsia="ＭＳ Ｐ明朝" w:hAnsi="Times New Roman"/>
          <w:spacing w:val="-4"/>
          <w:szCs w:val="21"/>
        </w:rPr>
        <w:t>D</w:t>
      </w:r>
      <w:r w:rsidR="00C4332C">
        <w:rPr>
          <w:rFonts w:ascii="Times New Roman" w:eastAsia="ＭＳ Ｐ明朝" w:hAnsi="Times New Roman" w:hint="eastAsia"/>
          <w:spacing w:val="-4"/>
          <w:szCs w:val="21"/>
        </w:rPr>
        <w:t>が現れた場合、</w:t>
      </w:r>
      <w:r w:rsidR="0097359E">
        <w:rPr>
          <w:rFonts w:ascii="Times New Roman" w:eastAsia="ＭＳ Ｐ明朝" w:hAnsi="Times New Roman" w:hint="eastAsia"/>
          <w:spacing w:val="-4"/>
          <w:szCs w:val="21"/>
        </w:rPr>
        <w:t>現フレームで消えている</w:t>
      </w:r>
      <w:r w:rsidR="00C4332C">
        <w:rPr>
          <w:rFonts w:ascii="Times New Roman" w:eastAsia="ＭＳ Ｐ明朝" w:hAnsi="Times New Roman"/>
          <w:spacing w:val="-4"/>
          <w:szCs w:val="21"/>
        </w:rPr>
        <w:t>ID</w:t>
      </w:r>
      <w:r w:rsidR="0097359E">
        <w:rPr>
          <w:rFonts w:ascii="Times New Roman" w:eastAsia="ＭＳ Ｐ明朝" w:hAnsi="Times New Roman" w:hint="eastAsia"/>
          <w:spacing w:val="-4"/>
          <w:szCs w:val="21"/>
        </w:rPr>
        <w:t>の</w:t>
      </w:r>
      <w:r w:rsidR="00225657">
        <w:rPr>
          <w:rFonts w:ascii="Times New Roman" w:eastAsia="ＭＳ Ｐ明朝" w:hAnsi="Times New Roman" w:hint="eastAsia"/>
          <w:spacing w:val="-4"/>
          <w:szCs w:val="21"/>
        </w:rPr>
        <w:t>選手位置と比較し、最も近かった選手の</w:t>
      </w:r>
      <w:r w:rsidR="00225657">
        <w:rPr>
          <w:rFonts w:ascii="Times New Roman" w:eastAsia="ＭＳ Ｐ明朝" w:hAnsi="Times New Roman" w:hint="eastAsia"/>
          <w:spacing w:val="-4"/>
          <w:szCs w:val="21"/>
        </w:rPr>
        <w:t>ID</w:t>
      </w:r>
      <w:r w:rsidR="007370C8">
        <w:rPr>
          <w:rFonts w:ascii="Times New Roman" w:eastAsia="ＭＳ Ｐ明朝" w:hAnsi="Times New Roman" w:hint="eastAsia"/>
          <w:spacing w:val="-4"/>
          <w:szCs w:val="21"/>
        </w:rPr>
        <w:t>に</w:t>
      </w:r>
      <w:r w:rsidR="00906E16">
        <w:rPr>
          <w:rFonts w:ascii="Times New Roman" w:eastAsia="ＭＳ Ｐ明朝" w:hAnsi="Times New Roman" w:hint="eastAsia"/>
          <w:spacing w:val="-4"/>
          <w:szCs w:val="21"/>
        </w:rPr>
        <w:t>対応付けて</w:t>
      </w:r>
      <w:r w:rsidR="0097359E">
        <w:rPr>
          <w:rFonts w:ascii="Times New Roman" w:eastAsia="ＭＳ Ｐ明朝" w:hAnsi="Times New Roman" w:hint="eastAsia"/>
          <w:spacing w:val="-4"/>
          <w:szCs w:val="21"/>
        </w:rPr>
        <w:t>保存する</w:t>
      </w:r>
      <w:r w:rsidR="00225657">
        <w:rPr>
          <w:rFonts w:ascii="Times New Roman" w:eastAsia="ＭＳ Ｐ明朝" w:hAnsi="Times New Roman" w:hint="eastAsia"/>
          <w:spacing w:val="-4"/>
          <w:szCs w:val="21"/>
        </w:rPr>
        <w:t>。もし消えている</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がない場合は、</w:t>
      </w:r>
      <w:r w:rsidR="0097359E">
        <w:rPr>
          <w:rFonts w:ascii="Times New Roman" w:eastAsia="ＭＳ Ｐ明朝" w:hAnsi="Times New Roman" w:hint="eastAsia"/>
          <w:spacing w:val="-4"/>
          <w:szCs w:val="21"/>
        </w:rPr>
        <w:t>新たな</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を</w:t>
      </w:r>
      <w:r w:rsidR="0097359E">
        <w:rPr>
          <w:rFonts w:ascii="Times New Roman" w:eastAsia="ＭＳ Ｐ明朝" w:hAnsi="Times New Roman" w:hint="eastAsia"/>
          <w:spacing w:val="-4"/>
          <w:szCs w:val="21"/>
        </w:rPr>
        <w:t>そのまま</w:t>
      </w:r>
      <w:r w:rsidR="00225657">
        <w:rPr>
          <w:rFonts w:ascii="Times New Roman" w:eastAsia="ＭＳ Ｐ明朝" w:hAnsi="Times New Roman" w:hint="eastAsia"/>
          <w:spacing w:val="-4"/>
          <w:szCs w:val="21"/>
        </w:rPr>
        <w:t>保存する。</w:t>
      </w:r>
      <w:commentRangeEnd w:id="20"/>
      <w:r w:rsidR="00B94446">
        <w:rPr>
          <w:rStyle w:val="ac"/>
        </w:rPr>
        <w:commentReference w:id="20"/>
      </w:r>
    </w:p>
    <w:p w14:paraId="4DCB2AF4" w14:textId="0EF3838B" w:rsidR="00C4332C" w:rsidRDefault="00225657" w:rsidP="00C4332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の</w:t>
      </w:r>
      <w:r w:rsidR="00906E16">
        <w:rPr>
          <w:rFonts w:ascii="Times New Roman" w:eastAsia="ＭＳ Ｐ明朝" w:hAnsi="Times New Roman" w:hint="eastAsia"/>
          <w:spacing w:val="-4"/>
          <w:szCs w:val="21"/>
        </w:rPr>
        <w:t>保存</w:t>
      </w:r>
      <w:r>
        <w:rPr>
          <w:rFonts w:ascii="Times New Roman" w:eastAsia="ＭＳ Ｐ明朝" w:hAnsi="Times New Roman" w:hint="eastAsia"/>
          <w:spacing w:val="-4"/>
          <w:szCs w:val="21"/>
        </w:rPr>
        <w:t>が終わった後、</w:t>
      </w:r>
      <w:r w:rsidR="00116056">
        <w:rPr>
          <w:rFonts w:ascii="Times New Roman" w:eastAsia="ＭＳ Ｐ明朝" w:hAnsi="Times New Roman" w:hint="eastAsia"/>
          <w:spacing w:val="-4"/>
          <w:szCs w:val="21"/>
        </w:rPr>
        <w:t>現</w:t>
      </w:r>
      <w:r w:rsidR="00E616C9">
        <w:rPr>
          <w:rFonts w:ascii="Times New Roman" w:eastAsia="ＭＳ Ｐ明朝" w:hAnsi="Times New Roman" w:hint="eastAsia"/>
          <w:spacing w:val="-4"/>
          <w:szCs w:val="21"/>
        </w:rPr>
        <w:t>フレームに現れる</w:t>
      </w:r>
      <w:r>
        <w:rPr>
          <w:rFonts w:ascii="Times New Roman" w:eastAsia="ＭＳ Ｐ明朝" w:hAnsi="Times New Roman" w:hint="eastAsia"/>
          <w:spacing w:val="-4"/>
          <w:szCs w:val="21"/>
        </w:rPr>
        <w:t>ID</w:t>
      </w:r>
      <w:r w:rsidR="00E616C9">
        <w:rPr>
          <w:rFonts w:ascii="Times New Roman" w:eastAsia="ＭＳ Ｐ明朝" w:hAnsi="Times New Roman" w:hint="eastAsia"/>
          <w:spacing w:val="-4"/>
          <w:szCs w:val="21"/>
        </w:rPr>
        <w:t>のみ</w:t>
      </w:r>
      <w:r>
        <w:rPr>
          <w:rFonts w:ascii="Times New Roman" w:eastAsia="ＭＳ Ｐ明朝" w:hAnsi="Times New Roman" w:hint="eastAsia"/>
          <w:spacing w:val="-4"/>
          <w:szCs w:val="21"/>
        </w:rPr>
        <w:t>選手位置の更新を行い、</w:t>
      </w:r>
      <w:r w:rsidR="00E616C9">
        <w:rPr>
          <w:rFonts w:ascii="Times New Roman" w:eastAsia="ＭＳ Ｐ明朝" w:hAnsi="Times New Roman" w:hint="eastAsia"/>
          <w:spacing w:val="-4"/>
          <w:szCs w:val="21"/>
        </w:rPr>
        <w:t>次フレームの処理に映る。これを繰り返し、選手の追跡を行う。</w:t>
      </w:r>
    </w:p>
    <w:p w14:paraId="0DDE1CF0" w14:textId="232B6FDA" w:rsidR="00C115D7" w:rsidRPr="0094621A" w:rsidRDefault="00AD2CD1" w:rsidP="00C115D7">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映像</w:t>
      </w:r>
      <w:r w:rsidR="002849B5" w:rsidRPr="0094621A">
        <w:rPr>
          <w:rFonts w:ascii="ＭＳ Ｐゴシック" w:eastAsia="ＭＳ Ｐゴシック" w:hAnsi="ＭＳ Ｐゴシック" w:hint="eastAsia"/>
          <w:b/>
          <w:sz w:val="22"/>
          <w:szCs w:val="21"/>
        </w:rPr>
        <w:t>間</w:t>
      </w:r>
      <w:r w:rsidRPr="0094621A">
        <w:rPr>
          <w:rFonts w:ascii="ＭＳ Ｐゴシック" w:eastAsia="ＭＳ Ｐゴシック" w:hAnsi="ＭＳ Ｐゴシック" w:hint="eastAsia"/>
          <w:b/>
          <w:sz w:val="22"/>
          <w:szCs w:val="21"/>
        </w:rPr>
        <w:t>の選手の対応付け</w:t>
      </w:r>
    </w:p>
    <w:p w14:paraId="497A5DF8" w14:textId="125C0C15" w:rsidR="00C115D7" w:rsidRPr="006B3859" w:rsidRDefault="00C115D7" w:rsidP="00C115D7">
      <w:pPr>
        <w:jc w:val="left"/>
        <w:rPr>
          <w:rFonts w:ascii="ＭＳ Ｐ明朝" w:eastAsia="ＭＳ Ｐ明朝" w:hAnsi="ＭＳ Ｐ明朝"/>
          <w:bCs/>
          <w:szCs w:val="20"/>
        </w:rPr>
      </w:pPr>
      <w:r w:rsidRPr="006B3859">
        <w:rPr>
          <w:rFonts w:ascii="ＭＳ Ｐ明朝" w:eastAsia="ＭＳ Ｐ明朝" w:hAnsi="ＭＳ Ｐ明朝" w:hint="eastAsia"/>
          <w:b/>
          <w:szCs w:val="20"/>
        </w:rPr>
        <w:t xml:space="preserve">　</w:t>
      </w:r>
      <w:proofErr w:type="spellStart"/>
      <w:r w:rsidRPr="006B3859">
        <w:rPr>
          <w:rFonts w:ascii="Times New Roman" w:eastAsia="ＭＳ Ｐ明朝" w:hAnsi="Times New Roman"/>
          <w:bCs/>
          <w:szCs w:val="20"/>
        </w:rPr>
        <w:t>AlphaPose</w:t>
      </w:r>
      <w:proofErr w:type="spellEnd"/>
      <w:r w:rsidRPr="006B3859">
        <w:rPr>
          <w:rFonts w:ascii="ＭＳ Ｐ明朝" w:eastAsia="ＭＳ Ｐ明朝" w:hAnsi="ＭＳ Ｐ明朝" w:hint="eastAsia"/>
          <w:bCs/>
          <w:szCs w:val="20"/>
        </w:rPr>
        <w:t>は</w:t>
      </w:r>
      <w:commentRangeStart w:id="21"/>
      <w:r w:rsidRPr="006B3859">
        <w:rPr>
          <w:rFonts w:ascii="ＭＳ Ｐ明朝" w:eastAsia="ＭＳ Ｐ明朝" w:hAnsi="ＭＳ Ｐ明朝" w:hint="eastAsia"/>
          <w:bCs/>
          <w:szCs w:val="20"/>
        </w:rPr>
        <w:t>各映像</w:t>
      </w:r>
      <w:commentRangeEnd w:id="21"/>
      <w:r w:rsidR="00B94446">
        <w:rPr>
          <w:rStyle w:val="ac"/>
        </w:rPr>
        <w:commentReference w:id="21"/>
      </w:r>
      <w:r w:rsidRPr="006B3859">
        <w:rPr>
          <w:rFonts w:ascii="ＭＳ Ｐ明朝" w:eastAsia="ＭＳ Ｐ明朝" w:hAnsi="ＭＳ Ｐ明朝" w:hint="eastAsia"/>
          <w:bCs/>
          <w:szCs w:val="20"/>
        </w:rPr>
        <w:t>に対して用いるため、同じ選手に対</w:t>
      </w:r>
      <w:r w:rsidR="001E06C9" w:rsidRPr="006B3859">
        <w:rPr>
          <w:rFonts w:ascii="ＭＳ Ｐ明朝" w:eastAsia="ＭＳ Ｐ明朝" w:hAnsi="ＭＳ Ｐ明朝" w:hint="eastAsia"/>
          <w:bCs/>
          <w:szCs w:val="20"/>
        </w:rPr>
        <w:t>して</w:t>
      </w:r>
      <w:r w:rsidRPr="006B3859">
        <w:rPr>
          <w:rFonts w:ascii="ＭＳ Ｐ明朝" w:eastAsia="ＭＳ Ｐ明朝" w:hAnsi="ＭＳ Ｐ明朝" w:hint="eastAsia"/>
          <w:bCs/>
          <w:szCs w:val="20"/>
        </w:rPr>
        <w:t>映像ごとに異なる</w:t>
      </w:r>
      <w:r w:rsidRPr="006B3859">
        <w:rPr>
          <w:rFonts w:ascii="Times New Roman" w:eastAsia="ＭＳ Ｐ明朝" w:hAnsi="Times New Roman"/>
          <w:bCs/>
          <w:szCs w:val="20"/>
        </w:rPr>
        <w:t>ID</w:t>
      </w:r>
      <w:r w:rsidRPr="006B3859">
        <w:rPr>
          <w:rFonts w:ascii="ＭＳ Ｐ明朝" w:eastAsia="ＭＳ Ｐ明朝" w:hAnsi="ＭＳ Ｐ明朝" w:hint="eastAsia"/>
          <w:bCs/>
          <w:szCs w:val="20"/>
        </w:rPr>
        <w:t>が振り分けられる。</w:t>
      </w:r>
      <w:r w:rsidR="001E06C9" w:rsidRPr="006B3859">
        <w:rPr>
          <w:rFonts w:ascii="ＭＳ Ｐ明朝" w:eastAsia="ＭＳ Ｐ明朝" w:hAnsi="ＭＳ Ｐ明朝" w:hint="eastAsia"/>
          <w:bCs/>
          <w:szCs w:val="20"/>
        </w:rPr>
        <w:t>後に各</w:t>
      </w:r>
      <w:r w:rsidR="00D56940" w:rsidRPr="006B3859">
        <w:rPr>
          <w:rFonts w:ascii="ＭＳ Ｐ明朝" w:eastAsia="ＭＳ Ｐ明朝" w:hAnsi="ＭＳ Ｐ明朝" w:hint="eastAsia"/>
          <w:bCs/>
          <w:szCs w:val="20"/>
        </w:rPr>
        <w:t>映像</w:t>
      </w:r>
      <w:r w:rsidR="001E06C9" w:rsidRPr="006B3859">
        <w:rPr>
          <w:rFonts w:ascii="ＭＳ Ｐ明朝" w:eastAsia="ＭＳ Ｐ明朝" w:hAnsi="ＭＳ Ｐ明朝" w:hint="eastAsia"/>
          <w:bCs/>
          <w:szCs w:val="20"/>
        </w:rPr>
        <w:t>において</w:t>
      </w:r>
      <w:r w:rsidR="00D56940" w:rsidRPr="006B3859">
        <w:rPr>
          <w:rFonts w:ascii="ＭＳ Ｐ明朝" w:eastAsia="ＭＳ Ｐ明朝" w:hAnsi="ＭＳ Ｐ明朝" w:hint="eastAsia"/>
          <w:bCs/>
          <w:szCs w:val="20"/>
        </w:rPr>
        <w:t>選手の対応付けが必要となるため、</w:t>
      </w:r>
      <w:r w:rsidR="001E06C9" w:rsidRPr="006B3859">
        <w:rPr>
          <w:rFonts w:ascii="ＭＳ Ｐ明朝" w:eastAsia="ＭＳ Ｐ明朝" w:hAnsi="ＭＳ Ｐ明朝" w:hint="eastAsia"/>
          <w:bCs/>
          <w:szCs w:val="20"/>
        </w:rPr>
        <w:t>以下に示す方法で対応付けを行う。</w:t>
      </w:r>
    </w:p>
    <w:p w14:paraId="7E9BA8DD" w14:textId="77CC3FB4" w:rsidR="006C11D5" w:rsidRPr="006B3859" w:rsidRDefault="001E06C9"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初めに推定したカメラ内部パラメータには焦点距離の情報が含まれるため、</w:t>
      </w:r>
      <w:r w:rsidR="006C11D5" w:rsidRPr="006B3859">
        <w:rPr>
          <w:rFonts w:ascii="Times New Roman" w:eastAsia="ＭＳ Ｐ明朝" w:hAnsi="Times New Roman"/>
          <w:spacing w:val="-4"/>
          <w:szCs w:val="21"/>
        </w:rPr>
        <w:t>AlphaPose</w:t>
      </w:r>
      <w:r w:rsidR="006C11D5" w:rsidRPr="006B3859">
        <w:rPr>
          <w:rFonts w:ascii="ＭＳ Ｐ明朝" w:eastAsia="ＭＳ Ｐ明朝" w:hAnsi="ＭＳ Ｐ明朝" w:hint="eastAsia"/>
          <w:spacing w:val="-4"/>
          <w:szCs w:val="21"/>
        </w:rPr>
        <w:t>で推定した</w:t>
      </w:r>
      <w:r w:rsidRPr="006B3859">
        <w:rPr>
          <w:rFonts w:ascii="ＭＳ Ｐ明朝" w:eastAsia="ＭＳ Ｐ明朝" w:hAnsi="ＭＳ Ｐ明朝" w:hint="eastAsia"/>
          <w:spacing w:val="-4"/>
          <w:szCs w:val="21"/>
        </w:rPr>
        <w:t>画像座標と組み合わせ、カメラから選手の腰に向かうベクトルを</w:t>
      </w:r>
      <w:r w:rsidR="006C11D5" w:rsidRPr="006B3859">
        <w:rPr>
          <w:rFonts w:ascii="ＭＳ Ｐ明朝" w:eastAsia="ＭＳ Ｐ明朝" w:hAnsi="ＭＳ Ｐ明朝" w:hint="eastAsia"/>
          <w:spacing w:val="-4"/>
          <w:szCs w:val="21"/>
        </w:rPr>
        <w:t>カメラ座標系で</w:t>
      </w:r>
      <w:r w:rsidRPr="006B3859">
        <w:rPr>
          <w:rFonts w:ascii="ＭＳ Ｐ明朝" w:eastAsia="ＭＳ Ｐ明朝" w:hAnsi="ＭＳ Ｐ明朝" w:hint="eastAsia"/>
          <w:spacing w:val="-4"/>
          <w:szCs w:val="21"/>
        </w:rPr>
        <w:t>定義することができる。</w:t>
      </w:r>
    </w:p>
    <w:p w14:paraId="3F3DC727" w14:textId="1FD48292" w:rsidR="006C11D5" w:rsidRPr="006B3859" w:rsidRDefault="00624176"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さらに</w:t>
      </w:r>
      <w:r w:rsidR="001E06C9" w:rsidRPr="006B3859">
        <w:rPr>
          <w:rFonts w:ascii="ＭＳ Ｐ明朝" w:eastAsia="ＭＳ Ｐ明朝" w:hAnsi="ＭＳ Ｐ明朝" w:hint="eastAsia"/>
          <w:spacing w:val="-4"/>
          <w:szCs w:val="21"/>
        </w:rPr>
        <w:t>カメラ外部パラメータから算出できる回転行列によって、カメラ座標系</w:t>
      </w:r>
      <w:r w:rsidR="00F26CAC" w:rsidRPr="006B3859">
        <w:rPr>
          <w:rFonts w:ascii="ＭＳ Ｐ明朝" w:eastAsia="ＭＳ Ｐ明朝" w:hAnsi="ＭＳ Ｐ明朝" w:hint="eastAsia"/>
          <w:spacing w:val="-4"/>
          <w:szCs w:val="21"/>
        </w:rPr>
        <w:t>を</w:t>
      </w:r>
      <w:r w:rsidR="001E06C9" w:rsidRPr="006B3859">
        <w:rPr>
          <w:rFonts w:ascii="ＭＳ Ｐ明朝" w:eastAsia="ＭＳ Ｐ明朝" w:hAnsi="ＭＳ Ｐ明朝" w:hint="eastAsia"/>
          <w:spacing w:val="-4"/>
          <w:szCs w:val="21"/>
        </w:rPr>
        <w:t>実空間座標系に変換できる。つまり、複数の映像ごとに異なるカメラ座標系のベクトルを同じ実空間座標系で表せる。</w:t>
      </w:r>
    </w:p>
    <w:p w14:paraId="12E23B63" w14:textId="33A7362A" w:rsidR="00836B33" w:rsidRPr="006B3859" w:rsidRDefault="00624176" w:rsidP="00836B33">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ここで映像ごとに検知できた選手の数だけ腰に向かうベクトルを定義でき、カメラの位置も合わせ</w:t>
      </w:r>
      <w:r w:rsidR="00871B64" w:rsidRPr="006B3859">
        <w:rPr>
          <w:rFonts w:ascii="ＭＳ Ｐ明朝" w:eastAsia="ＭＳ Ｐ明朝" w:hAnsi="ＭＳ Ｐ明朝" w:hint="eastAsia"/>
          <w:spacing w:val="-4"/>
          <w:szCs w:val="21"/>
        </w:rPr>
        <w:t>ることで</w:t>
      </w:r>
      <w:r w:rsidRPr="006B3859">
        <w:rPr>
          <w:rFonts w:ascii="ＭＳ Ｐ明朝" w:eastAsia="ＭＳ Ｐ明朝" w:hAnsi="ＭＳ Ｐ明朝" w:hint="eastAsia"/>
          <w:spacing w:val="-4"/>
          <w:szCs w:val="21"/>
        </w:rPr>
        <w:t>直線を定義できる。</w:t>
      </w:r>
      <w:r w:rsidR="00EF51C3" w:rsidRPr="006B3859">
        <w:rPr>
          <w:rFonts w:ascii="ＭＳ Ｐ明朝" w:eastAsia="ＭＳ Ｐ明朝" w:hAnsi="ＭＳ Ｐ明朝" w:hint="eastAsia"/>
          <w:spacing w:val="-4"/>
          <w:szCs w:val="21"/>
        </w:rPr>
        <w:t>映像間で</w:t>
      </w:r>
      <w:r w:rsidR="00836B33" w:rsidRPr="006B3859">
        <w:rPr>
          <w:rFonts w:ascii="Times New Roman" w:eastAsia="ＭＳ Ｐ明朝" w:hAnsi="Times New Roman"/>
          <w:spacing w:val="-4"/>
          <w:szCs w:val="21"/>
        </w:rPr>
        <w:t>2</w:t>
      </w:r>
      <w:r w:rsidR="00EF51C3" w:rsidRPr="006B3859">
        <w:rPr>
          <w:rFonts w:ascii="ＭＳ Ｐ明朝" w:eastAsia="ＭＳ Ｐ明朝" w:hAnsi="ＭＳ Ｐ明朝" w:hint="eastAsia"/>
          <w:spacing w:val="-4"/>
          <w:szCs w:val="21"/>
        </w:rPr>
        <w:t>直線の組み合わせを全て考え、</w:t>
      </w:r>
      <w:r w:rsidR="00836B33" w:rsidRPr="00B94446">
        <w:rPr>
          <w:rFonts w:ascii="Times New Roman" w:eastAsia="ＭＳ Ｐ明朝" w:hAnsi="Times New Roman"/>
          <w:spacing w:val="-4"/>
          <w:szCs w:val="21"/>
          <w:rPrChange w:id="22" w:author="外山 茂浩(長岡高専)" w:date="2023-01-07T16:28:00Z">
            <w:rPr>
              <w:rFonts w:ascii="ＭＳ Ｐ明朝" w:eastAsia="ＭＳ Ｐ明朝" w:hAnsi="ＭＳ Ｐ明朝"/>
              <w:spacing w:val="-4"/>
              <w:szCs w:val="21"/>
            </w:rPr>
          </w:rPrChange>
        </w:rPr>
        <w:t>2</w:t>
      </w:r>
      <w:r w:rsidR="00836B33" w:rsidRPr="006B3859">
        <w:rPr>
          <w:rFonts w:ascii="ＭＳ Ｐ明朝" w:eastAsia="ＭＳ Ｐ明朝" w:hAnsi="ＭＳ Ｐ明朝" w:hint="eastAsia"/>
          <w:spacing w:val="-4"/>
          <w:szCs w:val="21"/>
        </w:rPr>
        <w:t>直線間の距離を計算する。同じ選手を通る</w:t>
      </w:r>
      <w:r w:rsidR="00836B33" w:rsidRPr="006B3859">
        <w:rPr>
          <w:rFonts w:ascii="Times New Roman" w:eastAsia="ＭＳ Ｐ明朝" w:hAnsi="Times New Roman"/>
          <w:spacing w:val="-4"/>
          <w:szCs w:val="21"/>
        </w:rPr>
        <w:t>2</w:t>
      </w:r>
      <w:r w:rsidR="00836B33" w:rsidRPr="006B3859">
        <w:rPr>
          <w:rFonts w:ascii="ＭＳ Ｐ明朝" w:eastAsia="ＭＳ Ｐ明朝" w:hAnsi="ＭＳ Ｐ明朝" w:hint="eastAsia"/>
          <w:spacing w:val="-4"/>
          <w:szCs w:val="21"/>
        </w:rPr>
        <w:t>直線間の距離は近いと考え、全ての組み合わせの中から直線間の距離の近いものから選手の対応付けを行う。</w:t>
      </w:r>
    </w:p>
    <w:p w14:paraId="3EEEC4C9" w14:textId="09C2AE10" w:rsidR="00FE28A2" w:rsidRPr="0094621A" w:rsidRDefault="00FE28A2" w:rsidP="00FE28A2">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582510" w:rsidRPr="0094621A">
        <w:rPr>
          <w:rFonts w:ascii="ＭＳ Ｐゴシック" w:eastAsia="ＭＳ Ｐゴシック" w:hAnsi="ＭＳ Ｐゴシック" w:hint="eastAsia"/>
          <w:b/>
          <w:sz w:val="22"/>
          <w:szCs w:val="21"/>
        </w:rPr>
        <w:t>6</w:t>
      </w:r>
      <w:r w:rsidR="003461C3"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選手の3次元位置推定</w:t>
      </w:r>
    </w:p>
    <w:p w14:paraId="7DC30DA1" w14:textId="43DF52FD" w:rsidR="00FE28A2" w:rsidRDefault="002849B5" w:rsidP="001F0CFA">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sidR="00723A64">
        <w:rPr>
          <w:rFonts w:ascii="Times New Roman" w:eastAsia="ＭＳ Ｐ明朝" w:hAnsi="Times New Roman" w:hint="eastAsia"/>
          <w:spacing w:val="-4"/>
          <w:szCs w:val="21"/>
        </w:rPr>
        <w:t>2</w:t>
      </w:r>
      <w:r w:rsidR="00723A64">
        <w:rPr>
          <w:rFonts w:ascii="Times New Roman" w:eastAsia="ＭＳ Ｐ明朝" w:hAnsi="Times New Roman"/>
          <w:spacing w:val="-4"/>
          <w:szCs w:val="21"/>
        </w:rPr>
        <w:t>.5</w:t>
      </w:r>
      <w:r w:rsidR="00723A64">
        <w:rPr>
          <w:rFonts w:ascii="Times New Roman" w:eastAsia="ＭＳ Ｐ明朝" w:hAnsi="Times New Roman" w:hint="eastAsia"/>
          <w:spacing w:val="-4"/>
          <w:szCs w:val="21"/>
        </w:rPr>
        <w:t>節のように</w:t>
      </w:r>
      <w:r>
        <w:rPr>
          <w:rFonts w:ascii="Times New Roman" w:eastAsia="ＭＳ Ｐ明朝" w:hAnsi="Times New Roman" w:hint="eastAsia"/>
          <w:spacing w:val="-4"/>
          <w:szCs w:val="21"/>
        </w:rPr>
        <w:t>選手</w:t>
      </w:r>
      <w:r w:rsidR="00B349FC">
        <w:rPr>
          <w:rFonts w:ascii="Times New Roman" w:eastAsia="ＭＳ Ｐ明朝" w:hAnsi="Times New Roman" w:hint="eastAsia"/>
          <w:spacing w:val="-4"/>
          <w:szCs w:val="21"/>
        </w:rPr>
        <w:t>の</w:t>
      </w:r>
      <w:commentRangeStart w:id="23"/>
      <w:r w:rsidR="00B349FC">
        <w:rPr>
          <w:rFonts w:ascii="Times New Roman" w:eastAsia="ＭＳ Ｐ明朝" w:hAnsi="Times New Roman" w:hint="eastAsia"/>
          <w:spacing w:val="-4"/>
          <w:szCs w:val="21"/>
        </w:rPr>
        <w:t>腰</w:t>
      </w:r>
      <w:r>
        <w:rPr>
          <w:rFonts w:ascii="Times New Roman" w:eastAsia="ＭＳ Ｐ明朝" w:hAnsi="Times New Roman" w:hint="eastAsia"/>
          <w:spacing w:val="-4"/>
          <w:szCs w:val="21"/>
        </w:rPr>
        <w:t>を通る</w:t>
      </w:r>
      <w:commentRangeEnd w:id="23"/>
      <w:r w:rsidR="00B94446">
        <w:rPr>
          <w:rStyle w:val="ac"/>
        </w:rPr>
        <w:commentReference w:id="23"/>
      </w:r>
      <w:r>
        <w:rPr>
          <w:rFonts w:ascii="Times New Roman" w:eastAsia="ＭＳ Ｐ明朝" w:hAnsi="Times New Roman" w:hint="eastAsia"/>
          <w:spacing w:val="-4"/>
          <w:szCs w:val="21"/>
        </w:rPr>
        <w:t>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.5</w:t>
      </w:r>
      <w:r>
        <w:rPr>
          <w:rFonts w:ascii="Times New Roman" w:eastAsia="ＭＳ Ｐ明朝" w:hAnsi="Times New Roman" w:hint="eastAsia"/>
          <w:spacing w:val="-4"/>
          <w:szCs w:val="21"/>
        </w:rPr>
        <w:t>節にて映像間の選手の対応付けを行ったため、特定の選手を通る直線を各映像で選</w:t>
      </w:r>
      <w:r w:rsidR="00FC4655">
        <w:rPr>
          <w:rFonts w:ascii="Times New Roman" w:eastAsia="ＭＳ Ｐ明朝" w:hAnsi="Times New Roman" w:hint="eastAsia"/>
          <w:spacing w:val="-4"/>
          <w:szCs w:val="21"/>
        </w:rPr>
        <w:t>ぶことができる。</w:t>
      </w:r>
      <w:r>
        <w:rPr>
          <w:rFonts w:ascii="Times New Roman" w:eastAsia="ＭＳ Ｐ明朝" w:hAnsi="Times New Roman" w:hint="eastAsia"/>
          <w:spacing w:val="-4"/>
          <w:szCs w:val="21"/>
        </w:rPr>
        <w:t>それらの最近点を選手位置として解析的に求めることで選手位置推定を行う。</w:t>
      </w:r>
    </w:p>
    <w:p w14:paraId="156EFA48" w14:textId="65F080A7" w:rsidR="00557C0A" w:rsidRPr="0094621A" w:rsidRDefault="00557C0A" w:rsidP="00557C0A">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582510" w:rsidRPr="0094621A">
        <w:rPr>
          <w:rFonts w:ascii="ＭＳ Ｐゴシック" w:eastAsia="ＭＳ Ｐゴシック" w:hAnsi="ＭＳ Ｐゴシック"/>
          <w:b/>
          <w:sz w:val="22"/>
          <w:szCs w:val="21"/>
        </w:rPr>
        <w:t>7</w:t>
      </w:r>
      <w:r w:rsidRPr="0094621A">
        <w:rPr>
          <w:rFonts w:ascii="ＭＳ Ｐゴシック" w:eastAsia="ＭＳ Ｐゴシック" w:hAnsi="ＭＳ Ｐゴシック" w:hint="eastAsia"/>
          <w:b/>
          <w:sz w:val="22"/>
          <w:szCs w:val="21"/>
        </w:rPr>
        <w:t xml:space="preserve">　選手位置の移動平均</w:t>
      </w:r>
    </w:p>
    <w:p w14:paraId="0B52937A" w14:textId="332BC239" w:rsidR="00557C0A" w:rsidRPr="006B3859" w:rsidRDefault="00557C0A" w:rsidP="00557C0A">
      <w:pPr>
        <w:jc w:val="left"/>
        <w:rPr>
          <w:rFonts w:ascii="ＭＳ Ｐ明朝" w:eastAsia="ＭＳ Ｐ明朝" w:hAnsi="ＭＳ Ｐ明朝"/>
          <w:bCs/>
          <w:szCs w:val="20"/>
        </w:rPr>
      </w:pPr>
      <w:r w:rsidRPr="00557C0A">
        <w:rPr>
          <w:rFonts w:ascii="ＭＳ ゴシック" w:eastAsia="ＭＳ ゴシック" w:hAnsi="ＭＳ ゴシック" w:hint="eastAsia"/>
          <w:bCs/>
          <w:sz w:val="22"/>
          <w:szCs w:val="21"/>
        </w:rPr>
        <w:t xml:space="preserve">　</w:t>
      </w:r>
      <w:r w:rsidRPr="006B3859">
        <w:rPr>
          <w:rFonts w:ascii="Times New Roman" w:eastAsia="ＭＳ Ｐ明朝" w:hAnsi="Times New Roman"/>
          <w:bCs/>
          <w:szCs w:val="20"/>
        </w:rPr>
        <w:t>2.</w:t>
      </w:r>
      <w:r w:rsidR="00582510" w:rsidRPr="006B3859">
        <w:rPr>
          <w:rFonts w:ascii="Times New Roman" w:eastAsia="ＭＳ Ｐ明朝" w:hAnsi="Times New Roman"/>
          <w:bCs/>
          <w:szCs w:val="20"/>
        </w:rPr>
        <w:t>6</w:t>
      </w:r>
      <w:r w:rsidRPr="006B3859">
        <w:rPr>
          <w:rFonts w:ascii="ＭＳ Ｐ明朝" w:eastAsia="ＭＳ Ｐ明朝" w:hAnsi="ＭＳ Ｐ明朝"/>
          <w:bCs/>
          <w:szCs w:val="20"/>
        </w:rPr>
        <w:t>節で選手の</w:t>
      </w:r>
      <w:r w:rsidRPr="006B3859">
        <w:rPr>
          <w:rFonts w:ascii="Times New Roman" w:eastAsia="ＭＳ Ｐ明朝" w:hAnsi="Times New Roman"/>
          <w:bCs/>
          <w:szCs w:val="20"/>
        </w:rPr>
        <w:t>3</w:t>
      </w:r>
      <w:r w:rsidRPr="006B3859">
        <w:rPr>
          <w:rFonts w:ascii="ＭＳ Ｐ明朝" w:eastAsia="ＭＳ Ｐ明朝" w:hAnsi="ＭＳ Ｐ明朝"/>
          <w:bCs/>
          <w:szCs w:val="20"/>
        </w:rPr>
        <w:t>次元位置を推定できるが、</w:t>
      </w:r>
      <w:commentRangeStart w:id="24"/>
      <w:r w:rsidR="00072CD3" w:rsidRPr="006B3859">
        <w:rPr>
          <w:rFonts w:ascii="ＭＳ Ｐ明朝" w:eastAsia="ＭＳ Ｐ明朝" w:hAnsi="ＭＳ Ｐ明朝"/>
          <w:bCs/>
          <w:szCs w:val="20"/>
        </w:rPr>
        <w:t>位置</w:t>
      </w:r>
      <w:r w:rsidRPr="006B3859">
        <w:rPr>
          <w:rFonts w:ascii="ＭＳ Ｐ明朝" w:eastAsia="ＭＳ Ｐ明朝" w:hAnsi="ＭＳ Ｐ明朝"/>
          <w:bCs/>
          <w:szCs w:val="20"/>
        </w:rPr>
        <w:t>推定に誤差が生じることが</w:t>
      </w:r>
      <w:r w:rsidR="00072CD3" w:rsidRPr="006B3859">
        <w:rPr>
          <w:rFonts w:ascii="ＭＳ Ｐ明朝" w:eastAsia="ＭＳ Ｐ明朝" w:hAnsi="ＭＳ Ｐ明朝"/>
          <w:bCs/>
          <w:szCs w:val="20"/>
        </w:rPr>
        <w:t>先行研究より分かる。</w:t>
      </w:r>
      <w:commentRangeEnd w:id="24"/>
      <w:r w:rsidR="00B94446">
        <w:rPr>
          <w:rStyle w:val="ac"/>
        </w:rPr>
        <w:commentReference w:id="24"/>
      </w:r>
      <w:r w:rsidR="00072CD3" w:rsidRPr="006B3859">
        <w:rPr>
          <w:rFonts w:ascii="ＭＳ Ｐ明朝" w:eastAsia="ＭＳ Ｐ明朝" w:hAnsi="ＭＳ Ｐ明朝"/>
          <w:bCs/>
          <w:szCs w:val="20"/>
        </w:rPr>
        <w:t>そこで選手位置のブレを防ぐことを目的として、</w:t>
      </w:r>
      <w:r w:rsidR="00072CD3" w:rsidRPr="006B3859">
        <w:rPr>
          <w:rFonts w:ascii="Times New Roman" w:eastAsia="ＭＳ Ｐ明朝" w:hAnsi="Times New Roman"/>
          <w:bCs/>
          <w:szCs w:val="20"/>
        </w:rPr>
        <w:t>3</w:t>
      </w:r>
      <w:r w:rsidR="00072CD3" w:rsidRPr="006B3859">
        <w:rPr>
          <w:rFonts w:ascii="ＭＳ Ｐ明朝" w:eastAsia="ＭＳ Ｐ明朝" w:hAnsi="ＭＳ Ｐ明朝"/>
          <w:bCs/>
          <w:szCs w:val="20"/>
        </w:rPr>
        <w:t>フレーム</w:t>
      </w:r>
      <w:r w:rsidR="001F5921" w:rsidRPr="006B3859">
        <w:rPr>
          <w:rFonts w:ascii="ＭＳ Ｐ明朝" w:eastAsia="ＭＳ Ｐ明朝" w:hAnsi="ＭＳ Ｐ明朝"/>
          <w:bCs/>
          <w:szCs w:val="20"/>
        </w:rPr>
        <w:t>ごとに</w:t>
      </w:r>
      <w:r w:rsidR="00072CD3" w:rsidRPr="006B3859">
        <w:rPr>
          <w:rFonts w:ascii="ＭＳ Ｐ明朝" w:eastAsia="ＭＳ Ｐ明朝" w:hAnsi="ＭＳ Ｐ明朝"/>
          <w:bCs/>
          <w:szCs w:val="20"/>
        </w:rPr>
        <w:t>移動平均を取る。</w:t>
      </w:r>
    </w:p>
    <w:p w14:paraId="5A3591A3" w14:textId="6129A188" w:rsidR="009009E8" w:rsidRPr="0094621A" w:rsidRDefault="00BA3387" w:rsidP="00363E83">
      <w:pPr>
        <w:jc w:val="left"/>
        <w:rPr>
          <w:rFonts w:ascii="ＭＳ Ｐゴシック" w:eastAsia="ＭＳ Ｐゴシック" w:hAnsi="ＭＳ Ｐゴシック"/>
          <w:b/>
          <w:sz w:val="24"/>
          <w:szCs w:val="24"/>
        </w:rPr>
      </w:pPr>
      <w:r w:rsidRPr="0094621A">
        <w:rPr>
          <w:rFonts w:ascii="ＭＳ Ｐゴシック" w:eastAsia="ＭＳ Ｐゴシック" w:hAnsi="ＭＳ Ｐゴシック" w:hint="eastAsia"/>
          <w:b/>
          <w:sz w:val="24"/>
          <w:szCs w:val="24"/>
        </w:rPr>
        <w:t>3</w:t>
      </w:r>
      <w:r w:rsidR="00072CD3" w:rsidRPr="0094621A">
        <w:rPr>
          <w:rFonts w:ascii="ＭＳ Ｐゴシック" w:eastAsia="ＭＳ Ｐゴシック" w:hAnsi="ＭＳ Ｐゴシック" w:hint="eastAsia"/>
          <w:b/>
          <w:sz w:val="24"/>
          <w:szCs w:val="24"/>
        </w:rPr>
        <w:t xml:space="preserve">　</w:t>
      </w:r>
      <w:r w:rsidR="006663F4" w:rsidRPr="0094621A">
        <w:rPr>
          <w:rFonts w:ascii="ＭＳ Ｐゴシック" w:eastAsia="ＭＳ Ｐゴシック" w:hAnsi="ＭＳ Ｐゴシック" w:hint="eastAsia"/>
          <w:b/>
          <w:sz w:val="24"/>
          <w:szCs w:val="24"/>
        </w:rPr>
        <w:t>研究結果</w:t>
      </w:r>
    </w:p>
    <w:p w14:paraId="56D4DF24" w14:textId="0C6363DB" w:rsidR="002F11CE" w:rsidRPr="0094621A" w:rsidRDefault="00363E83" w:rsidP="002F11CE">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選手位置の推定結果</w:t>
      </w:r>
    </w:p>
    <w:p w14:paraId="5BFA7B0F" w14:textId="29F8EA88" w:rsidR="002F11CE" w:rsidRPr="006B3859" w:rsidRDefault="002F11CE" w:rsidP="00E407AF">
      <w:pPr>
        <w:jc w:val="left"/>
        <w:rPr>
          <w:rFonts w:ascii="ＭＳ Ｐ明朝" w:eastAsia="ＭＳ Ｐ明朝" w:hAnsi="ＭＳ Ｐ明朝"/>
          <w:bCs/>
          <w:szCs w:val="21"/>
        </w:rPr>
      </w:pPr>
      <w:r w:rsidRPr="006B3859">
        <w:rPr>
          <w:rFonts w:ascii="ＭＳ Ｐ明朝" w:eastAsia="ＭＳ Ｐ明朝" w:hAnsi="ＭＳ Ｐ明朝" w:hint="eastAsia"/>
          <w:b/>
          <w:szCs w:val="21"/>
        </w:rPr>
        <w:t xml:space="preserve">　</w:t>
      </w:r>
      <w:r w:rsidR="00F41DDE" w:rsidRPr="006B3859">
        <w:rPr>
          <w:rFonts w:ascii="ＭＳ Ｐ明朝" w:eastAsia="ＭＳ Ｐ明朝" w:hAnsi="ＭＳ Ｐ明朝" w:hint="eastAsia"/>
          <w:bCs/>
          <w:szCs w:val="21"/>
        </w:rPr>
        <w:t>図</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に映る選手の</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次元位置を</w:t>
      </w:r>
      <w:r w:rsidR="00E407AF" w:rsidRPr="006B3859">
        <w:rPr>
          <w:rFonts w:ascii="Times New Roman" w:eastAsia="ＭＳ Ｐ明朝" w:hAnsi="Times New Roman"/>
          <w:bCs/>
          <w:szCs w:val="21"/>
        </w:rPr>
        <w:t>2</w:t>
      </w:r>
      <w:r w:rsidR="00E407AF" w:rsidRPr="006B3859">
        <w:rPr>
          <w:rFonts w:ascii="ＭＳ Ｐ明朝" w:eastAsia="ＭＳ Ｐ明朝" w:hAnsi="ＭＳ Ｐ明朝" w:hint="eastAsia"/>
          <w:bCs/>
          <w:szCs w:val="21"/>
        </w:rPr>
        <w:t>次元のコート平面位置に落とし</w:t>
      </w:r>
      <w:r w:rsidR="0029089C" w:rsidRPr="006B3859">
        <w:rPr>
          <w:rFonts w:ascii="ＭＳ Ｐ明朝" w:eastAsia="ＭＳ Ｐ明朝" w:hAnsi="ＭＳ Ｐ明朝" w:hint="eastAsia"/>
          <w:bCs/>
          <w:szCs w:val="21"/>
        </w:rPr>
        <w:t>た画像</w:t>
      </w:r>
      <w:r w:rsidR="00E21726" w:rsidRPr="006B3859">
        <w:rPr>
          <w:rFonts w:ascii="ＭＳ Ｐ明朝" w:eastAsia="ＭＳ Ｐ明朝" w:hAnsi="ＭＳ Ｐ明朝" w:hint="eastAsia"/>
          <w:bCs/>
          <w:szCs w:val="21"/>
        </w:rPr>
        <w:t>を</w:t>
      </w:r>
      <w:r w:rsidR="00E407AF" w:rsidRPr="006B3859">
        <w:rPr>
          <w:rFonts w:ascii="ＭＳ Ｐ明朝" w:eastAsia="ＭＳ Ｐ明朝" w:hAnsi="ＭＳ Ｐ明朝" w:hint="eastAsia"/>
          <w:bCs/>
          <w:szCs w:val="21"/>
        </w:rPr>
        <w:t>図</w:t>
      </w:r>
      <w:r w:rsidR="00744390" w:rsidRPr="006B3859">
        <w:rPr>
          <w:rFonts w:ascii="Times New Roman" w:eastAsia="ＭＳ Ｐ明朝" w:hAnsi="Times New Roman"/>
          <w:bCs/>
          <w:szCs w:val="21"/>
        </w:rPr>
        <w:t>4</w:t>
      </w:r>
      <w:r w:rsidR="00E407AF" w:rsidRPr="006B3859">
        <w:rPr>
          <w:rFonts w:ascii="ＭＳ Ｐ明朝" w:eastAsia="ＭＳ Ｐ明朝" w:hAnsi="ＭＳ Ｐ明朝" w:hint="eastAsia"/>
          <w:bCs/>
          <w:szCs w:val="21"/>
        </w:rPr>
        <w:t>として示す。</w:t>
      </w:r>
    </w:p>
    <w:p w14:paraId="0EF3A507" w14:textId="77777777" w:rsidR="00F41DDE" w:rsidRPr="00E21726" w:rsidRDefault="00F41DDE" w:rsidP="00E407AF">
      <w:pPr>
        <w:jc w:val="left"/>
        <w:rPr>
          <w:rFonts w:asciiTheme="minorEastAsia" w:eastAsiaTheme="minorEastAsia" w:hAnsiTheme="minorEastAsia"/>
          <w:bCs/>
          <w:szCs w:val="21"/>
        </w:rPr>
      </w:pPr>
    </w:p>
    <w:p w14:paraId="5420FFAB" w14:textId="2397F6D0"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47" w:hangingChars="149" w:hanging="247"/>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575A00">
      <w:type w:val="continuous"/>
      <w:pgSz w:w="11906" w:h="16838" w:code="9"/>
      <w:pgMar w:top="1134" w:right="1418" w:bottom="1134" w:left="1134" w:header="851" w:footer="992" w:gutter="0"/>
      <w:cols w:num="2" w:space="425"/>
      <w:docGrid w:type="linesAndChars" w:linePitch="300" w:charSpace="-204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外山 茂浩(長岡高専)" w:date="2023-01-07T16:16:00Z" w:initials="外山">
    <w:p w14:paraId="24AB9E57" w14:textId="77777777" w:rsidR="00357A01" w:rsidRDefault="00357A01" w:rsidP="00EB500D">
      <w:pPr>
        <w:pStyle w:val="ad"/>
      </w:pPr>
      <w:r>
        <w:rPr>
          <w:rStyle w:val="ac"/>
        </w:rPr>
        <w:annotationRef/>
      </w:r>
      <w:r>
        <w:rPr>
          <w:rFonts w:hint="eastAsia"/>
        </w:rPr>
        <w:t>追記しましたが正しいでしょうか？</w:t>
      </w:r>
    </w:p>
  </w:comment>
  <w:comment w:id="14" w:author="外山 茂浩(長岡高専)" w:date="2023-01-07T16:17:00Z" w:initials="外山">
    <w:p w14:paraId="437094E0" w14:textId="77777777" w:rsidR="00357A01" w:rsidRDefault="00357A01" w:rsidP="00704222">
      <w:pPr>
        <w:pStyle w:val="ad"/>
      </w:pPr>
      <w:r>
        <w:rPr>
          <w:rStyle w:val="ac"/>
        </w:rPr>
        <w:annotationRef/>
      </w:r>
      <w:r>
        <w:rPr>
          <w:rFonts w:hint="eastAsia"/>
        </w:rPr>
        <w:t>読者は、なぜ？と疑問に思うかもしれません</w:t>
      </w:r>
    </w:p>
  </w:comment>
  <w:comment w:id="15" w:author="外山 茂浩(長岡高専)" w:date="2023-01-07T16:18:00Z" w:initials="外山">
    <w:p w14:paraId="62E6C246" w14:textId="77777777" w:rsidR="00357A01" w:rsidRDefault="00357A01" w:rsidP="00005DE3">
      <w:pPr>
        <w:pStyle w:val="ad"/>
      </w:pPr>
      <w:r>
        <w:rPr>
          <w:rStyle w:val="ac"/>
        </w:rPr>
        <w:annotationRef/>
      </w:r>
      <w:r>
        <w:rPr>
          <w:rFonts w:hint="eastAsia"/>
        </w:rPr>
        <w:t>先行研究ではコート全体が映し出されることがマストだった？先述のコメントと合わせて、このあたりの情報が、読者には伝わっていない感じです</w:t>
      </w:r>
    </w:p>
  </w:comment>
  <w:comment w:id="16" w:author="外山 茂浩(長岡高専)" w:date="2023-01-07T16:19:00Z" w:initials="外山">
    <w:p w14:paraId="5330B41E" w14:textId="77777777" w:rsidR="00357A01" w:rsidRDefault="00357A01" w:rsidP="00E12ACD">
      <w:pPr>
        <w:pStyle w:val="ad"/>
      </w:pPr>
      <w:r>
        <w:rPr>
          <w:rStyle w:val="ac"/>
        </w:rPr>
        <w:annotationRef/>
      </w:r>
      <w:r>
        <w:rPr>
          <w:rFonts w:hint="eastAsia"/>
        </w:rPr>
        <w:t>カメラは、１台、２台。。。？１つ、２つ。。。？表現がぶれています。論文内で表現を統一してください</w:t>
      </w:r>
    </w:p>
  </w:comment>
  <w:comment w:id="17" w:author="外山 茂浩(長岡高専)" w:date="2023-01-07T16:21:00Z" w:initials="外山">
    <w:p w14:paraId="1947BEA4" w14:textId="77777777" w:rsidR="00357A01" w:rsidRDefault="00357A01" w:rsidP="00443F01">
      <w:pPr>
        <w:pStyle w:val="ad"/>
      </w:pPr>
      <w:r>
        <w:rPr>
          <w:rStyle w:val="ac"/>
        </w:rPr>
        <w:annotationRef/>
      </w:r>
      <w:r>
        <w:rPr>
          <w:rFonts w:hint="eastAsia"/>
        </w:rPr>
        <w:t>既知点の数字が小さくて、見にくいし、印刷してときに恐らくつぶれてさらに見にくくなります。印刷を想定して、数字サイズを大きくするなど改善してください。印刷は授業プリントと同じ印刷機を使いますので、クオリティはあのイメージです</w:t>
      </w:r>
    </w:p>
  </w:comment>
  <w:comment w:id="18" w:author="外山 茂浩(長岡高専)" w:date="2023-01-07T16:23:00Z" w:initials="外山">
    <w:p w14:paraId="181E729D" w14:textId="77777777" w:rsidR="00357A01" w:rsidRDefault="00357A01" w:rsidP="00FA0090">
      <w:pPr>
        <w:pStyle w:val="ad"/>
      </w:pPr>
      <w:r>
        <w:rPr>
          <w:rStyle w:val="ac"/>
        </w:rPr>
        <w:annotationRef/>
      </w:r>
      <w:r>
        <w:rPr>
          <w:rFonts w:hint="eastAsia"/>
        </w:rPr>
        <w:t>この文章と、一つ前の文章の位置関係は適切でしょうか？腰座標をどのように考えたのかまずは述べるべきで、本節のもっと上の方にもっていくべきでしょうか。読んていて違和感を感じました。検討ください</w:t>
      </w:r>
    </w:p>
  </w:comment>
  <w:comment w:id="19" w:author="外山 茂浩(長岡高専)" w:date="2023-01-07T16:24:00Z" w:initials="外山">
    <w:p w14:paraId="1159B468" w14:textId="77777777" w:rsidR="00357A01" w:rsidRDefault="00357A01" w:rsidP="00596770">
      <w:pPr>
        <w:pStyle w:val="ad"/>
      </w:pPr>
      <w:r>
        <w:rPr>
          <w:rStyle w:val="ac"/>
        </w:rPr>
        <w:annotationRef/>
      </w:r>
      <w:r>
        <w:rPr>
          <w:rFonts w:hint="eastAsia"/>
        </w:rPr>
        <w:t>デフォルトはグレイスケールの印刷を想定しています。特別にカラー印刷をする手段もありますが、グレイスケールで印刷した時にこの部分がどのようになりそうか、一度研究室のプリンタで確かめておいてください</w:t>
      </w:r>
    </w:p>
  </w:comment>
  <w:comment w:id="20" w:author="外山 茂浩(長岡高専)" w:date="2023-01-07T16:26:00Z" w:initials="外山">
    <w:p w14:paraId="780DAD7D" w14:textId="77777777" w:rsidR="00B94446" w:rsidRDefault="00B94446" w:rsidP="00EE32DD">
      <w:pPr>
        <w:pStyle w:val="ad"/>
      </w:pPr>
      <w:r>
        <w:rPr>
          <w:rStyle w:val="ac"/>
        </w:rPr>
        <w:annotationRef/>
      </w:r>
      <w:r>
        <w:rPr>
          <w:rFonts w:hint="eastAsia"/>
        </w:rPr>
        <w:t>文章はこのままで</w:t>
      </w:r>
      <w:r>
        <w:rPr>
          <w:rFonts w:hint="eastAsia"/>
        </w:rPr>
        <w:t>OK</w:t>
      </w:r>
      <w:r>
        <w:rPr>
          <w:rFonts w:hint="eastAsia"/>
        </w:rPr>
        <w:t>ですが、素朴な疑問として、新</w:t>
      </w:r>
      <w:r>
        <w:rPr>
          <w:rFonts w:hint="eastAsia"/>
        </w:rPr>
        <w:t>ID</w:t>
      </w:r>
      <w:r>
        <w:rPr>
          <w:rFonts w:hint="eastAsia"/>
        </w:rPr>
        <w:t>が複数現れたときも大丈夫でしょうか？気になりました</w:t>
      </w:r>
    </w:p>
  </w:comment>
  <w:comment w:id="21" w:author="外山 茂浩(長岡高専)" w:date="2023-01-07T16:27:00Z" w:initials="外山">
    <w:p w14:paraId="69361D2F" w14:textId="77777777" w:rsidR="00B94446" w:rsidRDefault="00B94446" w:rsidP="00AA32C9">
      <w:pPr>
        <w:pStyle w:val="ad"/>
      </w:pPr>
      <w:r>
        <w:rPr>
          <w:rStyle w:val="ac"/>
        </w:rPr>
        <w:annotationRef/>
      </w:r>
      <w:r>
        <w:rPr>
          <w:rFonts w:hint="eastAsia"/>
        </w:rPr>
        <w:t>映像が複数ある前提の表現。読者はここで再度でてきた複数の映像が何を指しているのか、記憶に残っていない可能性があります。改善を検討してください</w:t>
      </w:r>
    </w:p>
  </w:comment>
  <w:comment w:id="23" w:author="外山 茂浩(長岡高専)" w:date="2023-01-07T16:29:00Z" w:initials="外山">
    <w:p w14:paraId="4E2F4904" w14:textId="77777777" w:rsidR="00B94446" w:rsidRDefault="00B94446" w:rsidP="00FB6F2C">
      <w:pPr>
        <w:pStyle w:val="ad"/>
      </w:pPr>
      <w:r>
        <w:rPr>
          <w:rStyle w:val="ac"/>
        </w:rPr>
        <w:annotationRef/>
      </w:r>
      <w:r>
        <w:rPr>
          <w:rFonts w:hint="eastAsia"/>
        </w:rPr>
        <w:t>前節では腰に向かう。ここでは腰を通る。</w:t>
      </w:r>
      <w:r>
        <w:br/>
      </w:r>
      <w:r>
        <w:rPr>
          <w:rFonts w:hint="eastAsia"/>
        </w:rPr>
        <w:t>これは表現のぶれですか？</w:t>
      </w:r>
      <w:r>
        <w:br/>
      </w:r>
      <w:r>
        <w:rPr>
          <w:rFonts w:hint="eastAsia"/>
        </w:rPr>
        <w:t>違った意味のことを表現しようとしていますか？</w:t>
      </w:r>
    </w:p>
  </w:comment>
  <w:comment w:id="24" w:author="外山 茂浩(長岡高専)" w:date="2023-01-07T16:32:00Z" w:initials="外山">
    <w:p w14:paraId="64A534BD" w14:textId="77777777" w:rsidR="00B94446" w:rsidRDefault="00B94446" w:rsidP="009A2AD2">
      <w:pPr>
        <w:pStyle w:val="ad"/>
      </w:pPr>
      <w:r>
        <w:rPr>
          <w:rStyle w:val="ac"/>
        </w:rPr>
        <w:annotationRef/>
      </w:r>
      <w:r>
        <w:rPr>
          <w:rFonts w:hint="eastAsia"/>
        </w:rPr>
        <w:t>どのようなことを言いたいのか、直感的につかめません。そしてこの文章にある「誤差」は、次の文章では「ブレ」となっているでしょうか。もしそうだとしたら、表現がぶれています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B9E57" w15:done="0"/>
  <w15:commentEx w15:paraId="437094E0" w15:done="0"/>
  <w15:commentEx w15:paraId="62E6C246" w15:done="0"/>
  <w15:commentEx w15:paraId="5330B41E" w15:done="0"/>
  <w15:commentEx w15:paraId="1947BEA4" w15:done="0"/>
  <w15:commentEx w15:paraId="181E729D" w15:done="0"/>
  <w15:commentEx w15:paraId="1159B468" w15:done="0"/>
  <w15:commentEx w15:paraId="780DAD7D" w15:done="0"/>
  <w15:commentEx w15:paraId="69361D2F" w15:done="0"/>
  <w15:commentEx w15:paraId="4E2F4904" w15:done="0"/>
  <w15:commentEx w15:paraId="64A534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41974" w16cex:dateUtc="2023-01-07T07:16:00Z"/>
  <w16cex:commentExtensible w16cex:durableId="27641996" w16cex:dateUtc="2023-01-07T07:17:00Z"/>
  <w16cex:commentExtensible w16cex:durableId="276419CF" w16cex:dateUtc="2023-01-07T07:18:00Z"/>
  <w16cex:commentExtensible w16cex:durableId="276419FA" w16cex:dateUtc="2023-01-07T07:19:00Z"/>
  <w16cex:commentExtensible w16cex:durableId="27641A7E" w16cex:dateUtc="2023-01-07T07:21:00Z"/>
  <w16cex:commentExtensible w16cex:durableId="27641AFC" w16cex:dateUtc="2023-01-07T07:23:00Z"/>
  <w16cex:commentExtensible w16cex:durableId="27641B3B" w16cex:dateUtc="2023-01-07T07:24:00Z"/>
  <w16cex:commentExtensible w16cex:durableId="27641BA2" w16cex:dateUtc="2023-01-07T07:26:00Z"/>
  <w16cex:commentExtensible w16cex:durableId="27641C09" w16cex:dateUtc="2023-01-07T07:27:00Z"/>
  <w16cex:commentExtensible w16cex:durableId="27641C84" w16cex:dateUtc="2023-01-07T07:29:00Z"/>
  <w16cex:commentExtensible w16cex:durableId="27641D03" w16cex:dateUtc="2023-01-07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B9E57" w16cid:durableId="27641974"/>
  <w16cid:commentId w16cid:paraId="437094E0" w16cid:durableId="27641996"/>
  <w16cid:commentId w16cid:paraId="62E6C246" w16cid:durableId="276419CF"/>
  <w16cid:commentId w16cid:paraId="5330B41E" w16cid:durableId="276419FA"/>
  <w16cid:commentId w16cid:paraId="1947BEA4" w16cid:durableId="27641A7E"/>
  <w16cid:commentId w16cid:paraId="181E729D" w16cid:durableId="27641AFC"/>
  <w16cid:commentId w16cid:paraId="1159B468" w16cid:durableId="27641B3B"/>
  <w16cid:commentId w16cid:paraId="780DAD7D" w16cid:durableId="27641BA2"/>
  <w16cid:commentId w16cid:paraId="69361D2F" w16cid:durableId="27641C09"/>
  <w16cid:commentId w16cid:paraId="4E2F4904" w16cid:durableId="27641C84"/>
  <w16cid:commentId w16cid:paraId="64A534BD" w16cid:durableId="27641D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680CB" w14:textId="77777777" w:rsidR="001F124F" w:rsidRDefault="001F124F" w:rsidP="00D949E2">
      <w:r>
        <w:separator/>
      </w:r>
    </w:p>
  </w:endnote>
  <w:endnote w:type="continuationSeparator" w:id="0">
    <w:p w14:paraId="6218E65C" w14:textId="77777777" w:rsidR="001F124F" w:rsidRDefault="001F124F"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1BC1" w14:textId="77777777" w:rsidR="001F124F" w:rsidRDefault="001F124F" w:rsidP="00D949E2">
      <w:r>
        <w:separator/>
      </w:r>
    </w:p>
  </w:footnote>
  <w:footnote w:type="continuationSeparator" w:id="0">
    <w:p w14:paraId="5E42D13F" w14:textId="77777777" w:rsidR="001F124F" w:rsidRDefault="001F124F"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外山 茂浩(長岡高専)">
    <w15:presenceInfo w15:providerId="AD" w15:userId="S::toyama@nagaoka-ct.ac.jp::4d823092-397d-458a-ae4a-78d1812e6e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drawingGridHorizontalSpacing w:val="100"/>
  <w:drawingGridVerticalSpacing w:val="150"/>
  <w:displayHorizontalDrawingGridEvery w:val="0"/>
  <w:displayVerticalDrawingGridEvery w:val="2"/>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47CB"/>
    <w:rsid w:val="0001407A"/>
    <w:rsid w:val="00016296"/>
    <w:rsid w:val="00032014"/>
    <w:rsid w:val="00052979"/>
    <w:rsid w:val="0006611F"/>
    <w:rsid w:val="00067755"/>
    <w:rsid w:val="00072179"/>
    <w:rsid w:val="00072CD3"/>
    <w:rsid w:val="00074653"/>
    <w:rsid w:val="000A306F"/>
    <w:rsid w:val="000A360A"/>
    <w:rsid w:val="000A51F5"/>
    <w:rsid w:val="000A6428"/>
    <w:rsid w:val="000B031D"/>
    <w:rsid w:val="000B7528"/>
    <w:rsid w:val="000D7CE1"/>
    <w:rsid w:val="000E5E9D"/>
    <w:rsid w:val="000E6DF9"/>
    <w:rsid w:val="000F51FF"/>
    <w:rsid w:val="00111652"/>
    <w:rsid w:val="00116056"/>
    <w:rsid w:val="00122B01"/>
    <w:rsid w:val="00125F2B"/>
    <w:rsid w:val="00127C97"/>
    <w:rsid w:val="001353BB"/>
    <w:rsid w:val="00147F45"/>
    <w:rsid w:val="00152A7D"/>
    <w:rsid w:val="00154BC4"/>
    <w:rsid w:val="001562E8"/>
    <w:rsid w:val="00194F47"/>
    <w:rsid w:val="00196C54"/>
    <w:rsid w:val="00197B12"/>
    <w:rsid w:val="001A07AF"/>
    <w:rsid w:val="001A12DD"/>
    <w:rsid w:val="001A389A"/>
    <w:rsid w:val="001A5924"/>
    <w:rsid w:val="001C23D3"/>
    <w:rsid w:val="001C581B"/>
    <w:rsid w:val="001C7DBF"/>
    <w:rsid w:val="001D12DA"/>
    <w:rsid w:val="001D60E5"/>
    <w:rsid w:val="001E06C9"/>
    <w:rsid w:val="001F0CFA"/>
    <w:rsid w:val="001F124F"/>
    <w:rsid w:val="001F2567"/>
    <w:rsid w:val="001F5921"/>
    <w:rsid w:val="001F7752"/>
    <w:rsid w:val="0020179E"/>
    <w:rsid w:val="00216A1F"/>
    <w:rsid w:val="00225657"/>
    <w:rsid w:val="00226DCC"/>
    <w:rsid w:val="00231681"/>
    <w:rsid w:val="00241211"/>
    <w:rsid w:val="00260543"/>
    <w:rsid w:val="002849B5"/>
    <w:rsid w:val="0029089C"/>
    <w:rsid w:val="002A149D"/>
    <w:rsid w:val="002A2FEF"/>
    <w:rsid w:val="002C5460"/>
    <w:rsid w:val="002F0A65"/>
    <w:rsid w:val="002F11CE"/>
    <w:rsid w:val="00331B48"/>
    <w:rsid w:val="00345E39"/>
    <w:rsid w:val="003461C3"/>
    <w:rsid w:val="00357A01"/>
    <w:rsid w:val="00361D74"/>
    <w:rsid w:val="00363E83"/>
    <w:rsid w:val="00374889"/>
    <w:rsid w:val="0038342A"/>
    <w:rsid w:val="003B7EF6"/>
    <w:rsid w:val="003F06A2"/>
    <w:rsid w:val="00402444"/>
    <w:rsid w:val="004129B9"/>
    <w:rsid w:val="00424E65"/>
    <w:rsid w:val="00431386"/>
    <w:rsid w:val="004413C2"/>
    <w:rsid w:val="00442258"/>
    <w:rsid w:val="00454A6A"/>
    <w:rsid w:val="00475BAB"/>
    <w:rsid w:val="00480AC9"/>
    <w:rsid w:val="004878F8"/>
    <w:rsid w:val="0049037C"/>
    <w:rsid w:val="00493184"/>
    <w:rsid w:val="00496902"/>
    <w:rsid w:val="004C1CC0"/>
    <w:rsid w:val="004D2803"/>
    <w:rsid w:val="004D58F4"/>
    <w:rsid w:val="00503320"/>
    <w:rsid w:val="005264D1"/>
    <w:rsid w:val="00531841"/>
    <w:rsid w:val="00542C3B"/>
    <w:rsid w:val="00557C0A"/>
    <w:rsid w:val="005713D8"/>
    <w:rsid w:val="00573D84"/>
    <w:rsid w:val="00574996"/>
    <w:rsid w:val="00575A00"/>
    <w:rsid w:val="00582510"/>
    <w:rsid w:val="005925A3"/>
    <w:rsid w:val="005F1651"/>
    <w:rsid w:val="00624176"/>
    <w:rsid w:val="0062465C"/>
    <w:rsid w:val="00630C90"/>
    <w:rsid w:val="00630F6C"/>
    <w:rsid w:val="00633738"/>
    <w:rsid w:val="006449F9"/>
    <w:rsid w:val="0065022D"/>
    <w:rsid w:val="006663F4"/>
    <w:rsid w:val="00670C0A"/>
    <w:rsid w:val="006754DA"/>
    <w:rsid w:val="0068397A"/>
    <w:rsid w:val="0069137A"/>
    <w:rsid w:val="00697E25"/>
    <w:rsid w:val="006B0B3C"/>
    <w:rsid w:val="006B2A86"/>
    <w:rsid w:val="006B34CB"/>
    <w:rsid w:val="006B3859"/>
    <w:rsid w:val="006C11D5"/>
    <w:rsid w:val="006C5EFA"/>
    <w:rsid w:val="006C70EB"/>
    <w:rsid w:val="006D63F1"/>
    <w:rsid w:val="006E23CB"/>
    <w:rsid w:val="006E49B6"/>
    <w:rsid w:val="006F6BB1"/>
    <w:rsid w:val="0070684D"/>
    <w:rsid w:val="00723A64"/>
    <w:rsid w:val="007370C8"/>
    <w:rsid w:val="00737D69"/>
    <w:rsid w:val="007400D0"/>
    <w:rsid w:val="00744390"/>
    <w:rsid w:val="00760EDA"/>
    <w:rsid w:val="00783B3E"/>
    <w:rsid w:val="007A265C"/>
    <w:rsid w:val="007B4995"/>
    <w:rsid w:val="007D2720"/>
    <w:rsid w:val="007D6A92"/>
    <w:rsid w:val="007E4FB1"/>
    <w:rsid w:val="007F6FB0"/>
    <w:rsid w:val="00801305"/>
    <w:rsid w:val="00810864"/>
    <w:rsid w:val="00815225"/>
    <w:rsid w:val="00832A23"/>
    <w:rsid w:val="00832CD4"/>
    <w:rsid w:val="00836B33"/>
    <w:rsid w:val="008411AD"/>
    <w:rsid w:val="00844647"/>
    <w:rsid w:val="00851B5F"/>
    <w:rsid w:val="00871B64"/>
    <w:rsid w:val="00871F7E"/>
    <w:rsid w:val="008935A2"/>
    <w:rsid w:val="00895E59"/>
    <w:rsid w:val="00897B4F"/>
    <w:rsid w:val="008A4044"/>
    <w:rsid w:val="008B386E"/>
    <w:rsid w:val="008B5A71"/>
    <w:rsid w:val="008E0D3E"/>
    <w:rsid w:val="008E4E65"/>
    <w:rsid w:val="009009E8"/>
    <w:rsid w:val="00906E16"/>
    <w:rsid w:val="009221BA"/>
    <w:rsid w:val="009333AF"/>
    <w:rsid w:val="009356FC"/>
    <w:rsid w:val="0094621A"/>
    <w:rsid w:val="00962AC0"/>
    <w:rsid w:val="009646BE"/>
    <w:rsid w:val="0097359E"/>
    <w:rsid w:val="00980269"/>
    <w:rsid w:val="00984F12"/>
    <w:rsid w:val="00992890"/>
    <w:rsid w:val="009B1AD0"/>
    <w:rsid w:val="009E1131"/>
    <w:rsid w:val="009E3DE3"/>
    <w:rsid w:val="009F3E73"/>
    <w:rsid w:val="009F5644"/>
    <w:rsid w:val="00A00901"/>
    <w:rsid w:val="00A02AC3"/>
    <w:rsid w:val="00A04542"/>
    <w:rsid w:val="00A1180F"/>
    <w:rsid w:val="00A139DA"/>
    <w:rsid w:val="00A30839"/>
    <w:rsid w:val="00A34360"/>
    <w:rsid w:val="00A40E09"/>
    <w:rsid w:val="00A44949"/>
    <w:rsid w:val="00A64CB1"/>
    <w:rsid w:val="00A80845"/>
    <w:rsid w:val="00A86976"/>
    <w:rsid w:val="00A87DAF"/>
    <w:rsid w:val="00A979E6"/>
    <w:rsid w:val="00AA0D95"/>
    <w:rsid w:val="00AB0A83"/>
    <w:rsid w:val="00AB778E"/>
    <w:rsid w:val="00AD2CD1"/>
    <w:rsid w:val="00AE3A47"/>
    <w:rsid w:val="00AF63DB"/>
    <w:rsid w:val="00B15493"/>
    <w:rsid w:val="00B25610"/>
    <w:rsid w:val="00B26657"/>
    <w:rsid w:val="00B349FC"/>
    <w:rsid w:val="00B4357A"/>
    <w:rsid w:val="00B52861"/>
    <w:rsid w:val="00B742C9"/>
    <w:rsid w:val="00B94446"/>
    <w:rsid w:val="00B9459A"/>
    <w:rsid w:val="00BA3387"/>
    <w:rsid w:val="00BB1148"/>
    <w:rsid w:val="00BC7A63"/>
    <w:rsid w:val="00BE0532"/>
    <w:rsid w:val="00BE7320"/>
    <w:rsid w:val="00C115D7"/>
    <w:rsid w:val="00C179B5"/>
    <w:rsid w:val="00C33263"/>
    <w:rsid w:val="00C4332C"/>
    <w:rsid w:val="00C51B45"/>
    <w:rsid w:val="00C51BDA"/>
    <w:rsid w:val="00C57FEF"/>
    <w:rsid w:val="00C66E5B"/>
    <w:rsid w:val="00C75EF1"/>
    <w:rsid w:val="00CB08B6"/>
    <w:rsid w:val="00CC4A8A"/>
    <w:rsid w:val="00CE0412"/>
    <w:rsid w:val="00CE5446"/>
    <w:rsid w:val="00D026A7"/>
    <w:rsid w:val="00D27581"/>
    <w:rsid w:val="00D44B15"/>
    <w:rsid w:val="00D46A42"/>
    <w:rsid w:val="00D56940"/>
    <w:rsid w:val="00D74F94"/>
    <w:rsid w:val="00D86A5F"/>
    <w:rsid w:val="00D949E2"/>
    <w:rsid w:val="00D95924"/>
    <w:rsid w:val="00DC1F73"/>
    <w:rsid w:val="00DD4A2A"/>
    <w:rsid w:val="00DF1D95"/>
    <w:rsid w:val="00E20C0E"/>
    <w:rsid w:val="00E21726"/>
    <w:rsid w:val="00E24442"/>
    <w:rsid w:val="00E34ABD"/>
    <w:rsid w:val="00E407AF"/>
    <w:rsid w:val="00E41E3F"/>
    <w:rsid w:val="00E47AAC"/>
    <w:rsid w:val="00E616C9"/>
    <w:rsid w:val="00E65820"/>
    <w:rsid w:val="00E84D0F"/>
    <w:rsid w:val="00EA1BE2"/>
    <w:rsid w:val="00EA4026"/>
    <w:rsid w:val="00ED08DF"/>
    <w:rsid w:val="00EF0C15"/>
    <w:rsid w:val="00EF3EB3"/>
    <w:rsid w:val="00EF47CA"/>
    <w:rsid w:val="00EF51C3"/>
    <w:rsid w:val="00F04E5A"/>
    <w:rsid w:val="00F117AF"/>
    <w:rsid w:val="00F26CAC"/>
    <w:rsid w:val="00F2709B"/>
    <w:rsid w:val="00F41DDE"/>
    <w:rsid w:val="00F526B6"/>
    <w:rsid w:val="00F82624"/>
    <w:rsid w:val="00F856B8"/>
    <w:rsid w:val="00F8578C"/>
    <w:rsid w:val="00F9262A"/>
    <w:rsid w:val="00F94743"/>
    <w:rsid w:val="00F95359"/>
    <w:rsid w:val="00F9700D"/>
    <w:rsid w:val="00F97CE6"/>
    <w:rsid w:val="00FC0D78"/>
    <w:rsid w:val="00FC4655"/>
    <w:rsid w:val="00FC663F"/>
    <w:rsid w:val="00FC716B"/>
    <w:rsid w:val="00FD0319"/>
    <w:rsid w:val="00FD67AA"/>
    <w:rsid w:val="00FE02F4"/>
    <w:rsid w:val="00FE28A2"/>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paragraph" w:styleId="ab">
    <w:name w:val="Revision"/>
    <w:hidden/>
    <w:uiPriority w:val="99"/>
    <w:semiHidden/>
    <w:rsid w:val="000047CB"/>
    <w:rPr>
      <w:kern w:val="2"/>
      <w:sz w:val="21"/>
      <w:szCs w:val="22"/>
    </w:rPr>
  </w:style>
  <w:style w:type="character" w:styleId="ac">
    <w:name w:val="annotation reference"/>
    <w:basedOn w:val="a0"/>
    <w:uiPriority w:val="99"/>
    <w:semiHidden/>
    <w:unhideWhenUsed/>
    <w:rsid w:val="00357A01"/>
    <w:rPr>
      <w:sz w:val="18"/>
      <w:szCs w:val="18"/>
    </w:rPr>
  </w:style>
  <w:style w:type="paragraph" w:styleId="ad">
    <w:name w:val="annotation text"/>
    <w:basedOn w:val="a"/>
    <w:link w:val="ae"/>
    <w:uiPriority w:val="99"/>
    <w:unhideWhenUsed/>
    <w:rsid w:val="00357A01"/>
    <w:pPr>
      <w:jc w:val="left"/>
    </w:pPr>
  </w:style>
  <w:style w:type="character" w:customStyle="1" w:styleId="ae">
    <w:name w:val="コメント文字列 (文字)"/>
    <w:basedOn w:val="a0"/>
    <w:link w:val="ad"/>
    <w:uiPriority w:val="99"/>
    <w:rsid w:val="00357A01"/>
    <w:rPr>
      <w:kern w:val="2"/>
      <w:sz w:val="21"/>
      <w:szCs w:val="22"/>
    </w:rPr>
  </w:style>
  <w:style w:type="paragraph" w:styleId="af">
    <w:name w:val="annotation subject"/>
    <w:basedOn w:val="ad"/>
    <w:next w:val="ad"/>
    <w:link w:val="af0"/>
    <w:uiPriority w:val="99"/>
    <w:semiHidden/>
    <w:unhideWhenUsed/>
    <w:rsid w:val="00357A01"/>
    <w:rPr>
      <w:b/>
      <w:bCs/>
    </w:rPr>
  </w:style>
  <w:style w:type="character" w:customStyle="1" w:styleId="af0">
    <w:name w:val="コメント内容 (文字)"/>
    <w:basedOn w:val="ae"/>
    <w:link w:val="af"/>
    <w:uiPriority w:val="99"/>
    <w:semiHidden/>
    <w:rsid w:val="00357A01"/>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C9221C-FF18-413F-BC76-76F2066B0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Pages>
  <Words>370</Words>
  <Characters>2115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外山 茂浩(長岡高専)</cp:lastModifiedBy>
  <cp:revision>96</cp:revision>
  <cp:lastPrinted>2018-12-19T23:20:00Z</cp:lastPrinted>
  <dcterms:created xsi:type="dcterms:W3CDTF">2018-12-20T08:19:00Z</dcterms:created>
  <dcterms:modified xsi:type="dcterms:W3CDTF">2023-01-07T07:32:00Z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