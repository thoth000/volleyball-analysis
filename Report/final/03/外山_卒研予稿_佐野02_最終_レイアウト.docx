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v:textbox>
                <w10:wrap type="tight"/>
              </v:shape>
            </w:pict>
          </mc:Fallback>
        </mc:AlternateContent>
      </w:r>
      <w:r w:rsidR="00633738" w:rsidRPr="001A12DD">
        <w:rPr>
          <w:rFonts w:ascii="Times New Roman" w:hAnsi="Times New Roman"/>
          <w:b/>
          <w:sz w:val="20"/>
        </w:rPr>
        <w:t>Abstract</w:t>
      </w:r>
    </w:p>
    <w:p w14:paraId="0A4BDF43" w14:textId="1431BD1F" w:rsidR="00F370DF" w:rsidRPr="00857B82" w:rsidRDefault="00F370DF" w:rsidP="00F370DF">
      <w:pPr>
        <w:ind w:firstLineChars="100" w:firstLine="187"/>
        <w:rPr>
          <w:rFonts w:ascii="ＭＳ Ｐ明朝" w:eastAsia="ＭＳ Ｐ明朝" w:hAnsi="ＭＳ Ｐ明朝"/>
          <w:sz w:val="20"/>
          <w:szCs w:val="20"/>
        </w:r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w:t>
      </w:r>
      <w:r w:rsidR="00373EFD">
        <w:rPr>
          <w:rFonts w:ascii="ＭＳ Ｐ明朝" w:eastAsia="ＭＳ Ｐ明朝" w:hAnsi="ＭＳ Ｐ明朝" w:hint="eastAsia"/>
          <w:sz w:val="20"/>
          <w:szCs w:val="20"/>
        </w:rPr>
        <w:t>．</w:t>
      </w:r>
      <w:r w:rsidRPr="00857B82">
        <w:rPr>
          <w:rFonts w:ascii="ＭＳ Ｐ明朝" w:eastAsia="ＭＳ Ｐ明朝" w:hAnsi="ＭＳ Ｐ明朝" w:hint="eastAsia"/>
          <w:sz w:val="20"/>
          <w:szCs w:val="20"/>
        </w:rPr>
        <w:t>先行研究では</w:t>
      </w:r>
      <w:r w:rsidRPr="007772FC">
        <w:rPr>
          <w:rFonts w:ascii="Times New Roman" w:eastAsia="ＭＳ Ｐ明朝" w:hAnsi="Times New Roman"/>
          <w:sz w:val="20"/>
          <w:szCs w:val="20"/>
        </w:rPr>
        <w:t>1</w:t>
      </w:r>
      <w:r w:rsidRPr="00857B82">
        <w:rPr>
          <w:rFonts w:ascii="ＭＳ Ｐ明朝" w:eastAsia="ＭＳ Ｐ明朝" w:hAnsi="ＭＳ Ｐ明朝" w:hint="eastAsia"/>
          <w:sz w:val="20"/>
          <w:szCs w:val="20"/>
        </w:rPr>
        <w:t>台のカメラを用いて選手の</w:t>
      </w:r>
      <w:r w:rsidRPr="007772FC">
        <w:rPr>
          <w:rFonts w:ascii="Times New Roman" w:eastAsia="ＭＳ Ｐ明朝" w:hAnsi="Times New Roman"/>
          <w:sz w:val="20"/>
          <w:szCs w:val="20"/>
        </w:rPr>
        <w:t>2</w:t>
      </w:r>
      <w:r w:rsidRPr="00857B82">
        <w:rPr>
          <w:rFonts w:ascii="ＭＳ Ｐ明朝" w:eastAsia="ＭＳ Ｐ明朝" w:hAnsi="ＭＳ Ｐ明朝" w:hint="eastAsia"/>
          <w:sz w:val="20"/>
          <w:szCs w:val="20"/>
        </w:rPr>
        <w:t>次元位置を追跡したが，選手の跳躍時に誤った位置を推定する課題があった</w:t>
      </w:r>
      <w:r w:rsidR="00373EFD">
        <w:rPr>
          <w:rFonts w:ascii="ＭＳ Ｐ明朝" w:eastAsia="ＭＳ Ｐ明朝" w:hAnsi="ＭＳ Ｐ明朝" w:hint="eastAsia"/>
          <w:sz w:val="20"/>
          <w:szCs w:val="20"/>
        </w:rPr>
        <w:t>．</w:t>
      </w:r>
      <w:r w:rsidRPr="00857B82">
        <w:rPr>
          <w:rFonts w:ascii="ＭＳ Ｐ明朝" w:eastAsia="ＭＳ Ｐ明朝" w:hAnsi="ＭＳ Ｐ明朝" w:hint="eastAsia"/>
          <w:sz w:val="20"/>
          <w:szCs w:val="20"/>
        </w:rPr>
        <w:t>そこで，本研究では複数のカメラを用いて</w:t>
      </w:r>
      <w:r w:rsidRPr="007772FC">
        <w:rPr>
          <w:rFonts w:ascii="Times New Roman" w:eastAsia="ＭＳ Ｐ明朝" w:hAnsi="Times New Roman"/>
          <w:sz w:val="20"/>
          <w:szCs w:val="20"/>
        </w:rPr>
        <w:t>3</w:t>
      </w:r>
      <w:r w:rsidRPr="00857B82">
        <w:rPr>
          <w:rFonts w:ascii="ＭＳ Ｐ明朝" w:eastAsia="ＭＳ Ｐ明朝" w:hAnsi="ＭＳ Ｐ明朝" w:hint="eastAsia"/>
          <w:sz w:val="20"/>
          <w:szCs w:val="20"/>
        </w:rPr>
        <w:t>次元座標を追跡し，その課題を解決することを目的とする</w:t>
      </w:r>
      <w:r w:rsidR="00373EFD">
        <w:rPr>
          <w:rFonts w:ascii="ＭＳ Ｐ明朝" w:eastAsia="ＭＳ Ｐ明朝" w:hAnsi="ＭＳ Ｐ明朝" w:hint="eastAsia"/>
          <w:sz w:val="20"/>
          <w:szCs w:val="20"/>
        </w:rPr>
        <w:t>．</w:t>
      </w:r>
    </w:p>
    <w:p w14:paraId="63A0483C" w14:textId="77777777" w:rsidR="00D026A7" w:rsidRDefault="00D026A7" w:rsidP="001A389A">
      <w:pPr>
        <w:jc w:val="left"/>
        <w:rPr>
          <w:ins w:id="0" w:author="茂浩" w:date="2023-01-15T00:29:00Z"/>
          <w:rFonts w:ascii="Times New Roman" w:hAnsi="Times New Roman"/>
          <w:sz w:val="20"/>
        </w:rPr>
      </w:pPr>
    </w:p>
    <w:p w14:paraId="75B32683" w14:textId="5D74C46C" w:rsidR="00AA60DB" w:rsidRPr="00F370DF" w:rsidRDefault="00AA60DB" w:rsidP="001A389A">
      <w:pPr>
        <w:jc w:val="left"/>
        <w:rPr>
          <w:rFonts w:ascii="Times New Roman" w:hAnsi="Times New Roman" w:hint="eastAsia"/>
          <w:sz w:val="20"/>
        </w:rPr>
        <w:sectPr w:rsidR="00AA60DB" w:rsidRPr="00F370DF"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C115B0">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2C1C25A0" w14:textId="69329F7D" w:rsidR="001B417C" w:rsidRPr="006E56E0" w:rsidRDefault="001B417C" w:rsidP="001B417C">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00373EFD">
        <w:rPr>
          <w:rFonts w:ascii="ＭＳ Ｐ明朝" w:eastAsia="ＭＳ Ｐ明朝" w:hAnsi="ＭＳ Ｐ明朝" w:hint="eastAsia"/>
          <w:spacing w:val="-4"/>
          <w:szCs w:val="21"/>
        </w:rPr>
        <w:t>．</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w:t>
      </w:r>
      <w:ins w:id="1" w:author="茂浩" w:date="2023-01-15T00:28:00Z">
        <w:r w:rsidR="00AA60DB">
          <w:rPr>
            <w:rFonts w:ascii="ＭＳ Ｐ明朝" w:eastAsia="ＭＳ Ｐ明朝" w:hAnsi="ＭＳ Ｐ明朝" w:hint="eastAsia"/>
            <w:spacing w:val="-4"/>
            <w:szCs w:val="21"/>
          </w:rPr>
          <w:t>ており</w:t>
        </w:r>
      </w:ins>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w:t>
      </w:r>
      <w:del w:id="2" w:author="茂浩" w:date="2023-01-15T00:28:00Z">
        <w:r w:rsidRPr="00965690" w:rsidDel="00AA60DB">
          <w:rPr>
            <w:rFonts w:ascii="ＭＳ Ｐ明朝" w:eastAsia="ＭＳ Ｐ明朝" w:hAnsi="ＭＳ Ｐ明朝" w:hint="eastAsia"/>
            <w:spacing w:val="-4"/>
            <w:szCs w:val="21"/>
          </w:rPr>
          <w:delText>は</w:delText>
        </w:r>
      </w:del>
      <w:r w:rsidRPr="00965690">
        <w:rPr>
          <w:rFonts w:ascii="ＭＳ Ｐ明朝" w:eastAsia="ＭＳ Ｐ明朝" w:hAnsi="ＭＳ Ｐ明朝" w:hint="eastAsia"/>
          <w:spacing w:val="-4"/>
          <w:szCs w:val="21"/>
        </w:rPr>
        <w:t>誤った位置を推定する課題があった</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r w:rsidR="00373EFD">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そこで本研究</w:t>
      </w:r>
      <w:del w:id="3" w:author="茂浩" w:date="2023-01-15T00:29:00Z">
        <w:r w:rsidRPr="00965690" w:rsidDel="00AA60DB">
          <w:rPr>
            <w:rFonts w:ascii="ＭＳ Ｐ明朝" w:eastAsia="ＭＳ Ｐ明朝" w:hAnsi="ＭＳ Ｐ明朝" w:hint="eastAsia"/>
            <w:spacing w:val="-4"/>
            <w:szCs w:val="21"/>
          </w:rPr>
          <w:delText>で</w:delText>
        </w:r>
      </w:del>
      <w:r w:rsidRPr="00965690">
        <w:rPr>
          <w:rFonts w:ascii="ＭＳ Ｐ明朝" w:eastAsia="ＭＳ Ｐ明朝" w:hAnsi="ＭＳ Ｐ明朝" w:hint="eastAsia"/>
          <w:spacing w:val="-4"/>
          <w:szCs w:val="21"/>
        </w:rPr>
        <w:t>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sidR="00373EFD">
        <w:rPr>
          <w:rFonts w:ascii="ＭＳ Ｐ明朝" w:eastAsia="ＭＳ Ｐ明朝" w:hAnsi="ＭＳ Ｐ明朝" w:hint="eastAsia"/>
          <w:spacing w:val="-4"/>
          <w:szCs w:val="21"/>
        </w:rPr>
        <w:t>．</w:t>
      </w:r>
    </w:p>
    <w:p w14:paraId="7C44B279" w14:textId="77777777" w:rsidR="001B417C" w:rsidRPr="0094621A" w:rsidRDefault="001B417C" w:rsidP="001B417C">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727FC603" w14:textId="77777777" w:rsidR="001B417C" w:rsidRPr="0094621A" w:rsidRDefault="001B417C" w:rsidP="001B417C">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2ADC5D3F" w14:textId="6E8B0E65" w:rsidR="001B417C" w:rsidRDefault="001B417C" w:rsidP="001B417C">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コートの様子を同時に複数台のカメラで撮影した映像を用意する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撮影条件として</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カメラ位置・姿勢は固定する必要がある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台のカメラを用いた</w:t>
      </w:r>
      <w:r w:rsidR="00373EFD">
        <w:rPr>
          <w:rFonts w:ascii="Times New Roman" w:eastAsia="ＭＳ Ｐ明朝" w:hAnsi="Times New Roman" w:hint="eastAsia"/>
          <w:spacing w:val="-4"/>
          <w:szCs w:val="21"/>
        </w:rPr>
        <w:t>．</w:t>
      </w:r>
    </w:p>
    <w:p w14:paraId="62F212FA" w14:textId="77777777" w:rsidR="001B417C" w:rsidRPr="0045403F"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7BCED988" w14:textId="0451450C" w:rsidR="001B417C" w:rsidRDefault="001B417C" w:rsidP="001B417C">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カメラの焦点距離・光学的中心を示すカメラ内部パラメータ</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撮影カメラの位置・姿勢を示すカメラ外部パラメータを知る必要がある</w:t>
      </w:r>
      <w:r w:rsidR="00373EFD">
        <w:rPr>
          <w:rFonts w:ascii="Times New Roman" w:eastAsia="ＭＳ Ｐ明朝" w:hAnsi="Times New Roman" w:hint="eastAsia"/>
          <w:spacing w:val="-4"/>
          <w:szCs w:val="21"/>
        </w:rPr>
        <w:t>．</w:t>
      </w:r>
    </w:p>
    <w:p w14:paraId="06A6CC9F" w14:textId="6F36E17C" w:rsidR="00AA60DB" w:rsidRDefault="001B417C" w:rsidP="003C1464">
      <w:pPr>
        <w:ind w:firstLineChars="100" w:firstLine="192"/>
        <w:rPr>
          <w:rFonts w:ascii="Times New Roman" w:eastAsia="ＭＳ Ｐ明朝" w:hAnsi="Times New Roman" w:hint="eastAsia"/>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カメラ内部パラメータを推定する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この際</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レンズ歪みを示す歪みパラメータも得ることができるため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撮影映像に対して歪みを補正する変換を行う</w:t>
      </w:r>
      <w:r w:rsidR="00373EFD">
        <w:rPr>
          <w:rFonts w:ascii="Times New Roman" w:eastAsia="ＭＳ Ｐ明朝" w:hAnsi="Times New Roman" w:hint="eastAsia"/>
          <w:spacing w:val="-4"/>
          <w:szCs w:val="21"/>
        </w:rPr>
        <w:t>．</w:t>
      </w:r>
    </w:p>
    <w:p w14:paraId="13D91264" w14:textId="0E359421" w:rsidR="00A0656B" w:rsidRDefault="00A0656B" w:rsidP="00A0656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71FB4D72" wp14:editId="50D6FFC8">
            <wp:extent cx="1621922" cy="1143410"/>
            <wp:effectExtent l="0" t="0" r="0" b="0"/>
            <wp:docPr id="4" name="図 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942" t="7639" r="10920" b="7467"/>
                    <a:stretch/>
                  </pic:blipFill>
                  <pic:spPr bwMode="auto">
                    <a:xfrm>
                      <a:off x="0" y="0"/>
                      <a:ext cx="1673557" cy="1179811"/>
                    </a:xfrm>
                    <a:prstGeom prst="rect">
                      <a:avLst/>
                    </a:prstGeom>
                    <a:ln>
                      <a:noFill/>
                    </a:ln>
                    <a:extLst>
                      <a:ext uri="{53640926-AAD7-44D8-BBD7-CCE9431645EC}">
                        <a14:shadowObscured xmlns:a14="http://schemas.microsoft.com/office/drawing/2010/main"/>
                      </a:ext>
                    </a:extLst>
                  </pic:spPr>
                </pic:pic>
              </a:graphicData>
            </a:graphic>
          </wp:inline>
        </w:drawing>
      </w:r>
    </w:p>
    <w:p w14:paraId="388079CD" w14:textId="5A010786" w:rsidR="00A0656B" w:rsidRDefault="00A0656B" w:rsidP="00A0656B">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 xml:space="preserve">　キャリブレーションパターン</w:t>
      </w:r>
    </w:p>
    <w:p w14:paraId="3DA3CC48" w14:textId="4D90FDC4" w:rsidR="001B417C" w:rsidRDefault="001B417C" w:rsidP="001B417C">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w:t>
      </w:r>
      <w:r>
        <w:rPr>
          <w:rFonts w:ascii="Times New Roman" w:eastAsia="ＭＳ Ｐ明朝" w:hAnsi="Times New Roman" w:hint="eastAsia"/>
          <w:spacing w:val="-4"/>
          <w:szCs w:val="21"/>
        </w:rPr>
        <w:t>応付け</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再投影誤差</w:t>
      </w:r>
      <w:ins w:id="4" w:author="茂浩" w:date="2023-01-15T00:33:00Z">
        <w:r w:rsidR="00E226D7">
          <w:rPr>
            <w:rFonts w:ascii="Times New Roman" w:eastAsia="ＭＳ Ｐ明朝" w:hAnsi="Times New Roman" w:hint="eastAsia"/>
            <w:spacing w:val="-4"/>
            <w:szCs w:val="21"/>
          </w:rPr>
          <w:t>を</w:t>
        </w:r>
      </w:ins>
      <w:del w:id="5" w:author="茂浩" w:date="2023-01-15T00:33:00Z">
        <w:r w:rsidDel="00E226D7">
          <w:rPr>
            <w:rFonts w:ascii="Times New Roman" w:eastAsia="ＭＳ Ｐ明朝" w:hAnsi="Times New Roman" w:hint="eastAsia"/>
            <w:spacing w:val="-4"/>
            <w:szCs w:val="21"/>
          </w:rPr>
          <w:delText>が</w:delText>
        </w:r>
      </w:del>
      <w:r>
        <w:rPr>
          <w:rFonts w:ascii="Times New Roman" w:eastAsia="ＭＳ Ｐ明朝" w:hAnsi="Times New Roman" w:hint="eastAsia"/>
          <w:spacing w:val="-4"/>
          <w:szCs w:val="21"/>
        </w:rPr>
        <w:t>最小</w:t>
      </w:r>
      <w:ins w:id="6" w:author="茂浩" w:date="2023-01-15T00:33:00Z">
        <w:r w:rsidR="00E226D7">
          <w:rPr>
            <w:rFonts w:ascii="Times New Roman" w:eastAsia="ＭＳ Ｐ明朝" w:hAnsi="Times New Roman" w:hint="eastAsia"/>
            <w:spacing w:val="-4"/>
            <w:szCs w:val="21"/>
          </w:rPr>
          <w:t>とする</w:t>
        </w:r>
      </w:ins>
      <w:del w:id="7" w:author="茂浩" w:date="2023-01-15T00:33:00Z">
        <w:r w:rsidDel="00E226D7">
          <w:rPr>
            <w:rFonts w:ascii="Times New Roman" w:eastAsia="ＭＳ Ｐ明朝" w:hAnsi="Times New Roman" w:hint="eastAsia"/>
            <w:spacing w:val="-4"/>
            <w:szCs w:val="21"/>
          </w:rPr>
          <w:delText>になるよう</w:delText>
        </w:r>
      </w:del>
      <w:del w:id="8" w:author="茂浩" w:date="2023-01-15T00:32:00Z">
        <w:r w:rsidDel="00AA60DB">
          <w:rPr>
            <w:rFonts w:ascii="Times New Roman" w:eastAsia="ＭＳ Ｐ明朝" w:hAnsi="Times New Roman" w:hint="eastAsia"/>
            <w:spacing w:val="-4"/>
            <w:szCs w:val="21"/>
          </w:rPr>
          <w:delText>に</w:delText>
        </w:r>
      </w:del>
      <w:r>
        <w:rPr>
          <w:rFonts w:ascii="Times New Roman" w:eastAsia="ＭＳ Ｐ明朝" w:hAnsi="Times New Roman" w:hint="eastAsia"/>
          <w:spacing w:val="-4"/>
          <w:szCs w:val="21"/>
        </w:rPr>
        <w:t>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この手法では</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映像にコートの既知点が全て映っていない場合においても</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カメラ外部パラメータを推定することができる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先行研究ではコート全体が映像に映る必要があったため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撮影条件は向上した</w:t>
      </w:r>
      <w:r w:rsidR="00373EFD">
        <w:rPr>
          <w:rFonts w:ascii="Times New Roman" w:eastAsia="ＭＳ Ｐ明朝" w:hAnsi="Times New Roman" w:hint="eastAsia"/>
          <w:spacing w:val="-4"/>
          <w:szCs w:val="21"/>
        </w:rPr>
        <w:t>．</w:t>
      </w:r>
    </w:p>
    <w:p w14:paraId="319CE412" w14:textId="77777777" w:rsidR="001B417C" w:rsidRDefault="001B417C" w:rsidP="001B417C">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CAFB66" wp14:editId="735537F7">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655" t="873" r="1201" b="3049"/>
                    <a:stretch/>
                  </pic:blipFill>
                  <pic:spPr bwMode="auto">
                    <a:xfrm>
                      <a:off x="0" y="0"/>
                      <a:ext cx="2134979" cy="1333880"/>
                    </a:xfrm>
                    <a:prstGeom prst="rect">
                      <a:avLst/>
                    </a:prstGeom>
                    <a:ln>
                      <a:noFill/>
                    </a:ln>
                    <a:extLst>
                      <a:ext uri="{53640926-AAD7-44D8-BBD7-CCE9431645EC}">
                        <a14:shadowObscured xmlns:a14="http://schemas.microsoft.com/office/drawing/2010/main"/>
                      </a:ext>
                    </a:extLst>
                  </pic:spPr>
                </pic:pic>
              </a:graphicData>
            </a:graphic>
          </wp:inline>
        </w:drawing>
      </w:r>
    </w:p>
    <w:p w14:paraId="6AE647CD" w14:textId="77777777" w:rsidR="001B417C" w:rsidRDefault="001B417C" w:rsidP="001B417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1F5D6555" w14:textId="77777777" w:rsidR="001B417C" w:rsidRPr="00E72377"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w:t>
      </w:r>
      <w:proofErr w:type="spellStart"/>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proofErr w:type="spellEnd"/>
      <w:r w:rsidRPr="0094621A">
        <w:rPr>
          <w:rFonts w:ascii="ＭＳ Ｐゴシック" w:eastAsia="ＭＳ Ｐゴシック" w:hAnsi="ＭＳ Ｐゴシック" w:hint="eastAsia"/>
          <w:b/>
          <w:sz w:val="22"/>
          <w:szCs w:val="21"/>
        </w:rPr>
        <w:t>による姿勢推定</w:t>
      </w:r>
    </w:p>
    <w:p w14:paraId="5D052A0B" w14:textId="310FB3C2" w:rsidR="001B417C" w:rsidRDefault="001B417C" w:rsidP="001B417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選手の腰の位置を推定するために</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映像を各フレームの画像に分割し</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proofErr w:type="spellStart"/>
      <w:r>
        <w:rPr>
          <w:rFonts w:ascii="Times New Roman" w:eastAsia="ＭＳ Ｐ明朝" w:hAnsi="Times New Roman"/>
          <w:spacing w:val="-4"/>
          <w:szCs w:val="21"/>
        </w:rPr>
        <w:t>AlphaPose</w:t>
      </w:r>
      <w:proofErr w:type="spellEnd"/>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画像に映る選手を検知し</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各選手の姿勢を推定することで腰の画像座標を推定する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による姿勢推定例を示す</w:t>
      </w:r>
      <w:r w:rsidR="00373EFD">
        <w:rPr>
          <w:rFonts w:ascii="Times New Roman" w:eastAsia="ＭＳ Ｐ明朝" w:hAnsi="Times New Roman" w:hint="eastAsia"/>
          <w:spacing w:val="-4"/>
          <w:szCs w:val="21"/>
        </w:rPr>
        <w:t>．</w:t>
      </w:r>
    </w:p>
    <w:p w14:paraId="2A2AE2BB" w14:textId="77777777" w:rsidR="001B417C" w:rsidRDefault="001B417C" w:rsidP="001B417C">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4159F3" wp14:editId="6A24A733">
            <wp:extent cx="2325641" cy="1308173"/>
            <wp:effectExtent l="0" t="0" r="0" b="6350"/>
            <wp:docPr id="3" name="図 3" descr="スポーツゲーム, スポーツ, グループ, ウォーキン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スポーツゲーム, スポーツ, グループ, ウォーキング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1507" cy="1373347"/>
                    </a:xfrm>
                    <a:prstGeom prst="rect">
                      <a:avLst/>
                    </a:prstGeom>
                  </pic:spPr>
                </pic:pic>
              </a:graphicData>
            </a:graphic>
          </wp:inline>
        </w:drawing>
      </w:r>
    </w:p>
    <w:p w14:paraId="05F41FE4" w14:textId="4A48E7A4" w:rsidR="001B417C" w:rsidRPr="001B417C" w:rsidRDefault="001B417C" w:rsidP="001B417C">
      <w:pPr>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による姿勢推定の様子</w:t>
      </w:r>
    </w:p>
    <w:p w14:paraId="1361FCEE" w14:textId="77777777" w:rsidR="001B417C" w:rsidRPr="003E2AC2" w:rsidRDefault="001B417C" w:rsidP="001B417C">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D204463" w14:textId="1F5A5042" w:rsidR="006B00DC" w:rsidRPr="006B00DC" w:rsidRDefault="001B417C" w:rsidP="006B00DC">
      <w:pPr>
        <w:ind w:firstLineChars="100" w:firstLine="192"/>
        <w:rPr>
          <w:rFonts w:ascii="Segoe UI Symbol" w:eastAsia="ＭＳ Ｐ明朝" w:hAnsi="Segoe UI Symbol" w:cs="Segoe UI Symbol"/>
          <w:spacing w:val="-4"/>
          <w:szCs w:val="21"/>
        </w:rPr>
      </w:pP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は各映像に対して用いるため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同じ選手に対して</w:t>
      </w:r>
      <w:r w:rsidR="00243D38">
        <w:rPr>
          <w:rFonts w:ascii="Times New Roman" w:eastAsia="ＭＳ Ｐ明朝" w:hAnsi="Times New Roman" w:hint="eastAsia"/>
          <w:spacing w:val="-4"/>
          <w:szCs w:val="21"/>
        </w:rPr>
        <w:t>各</w:t>
      </w:r>
      <w:r>
        <w:rPr>
          <w:rFonts w:ascii="Times New Roman" w:eastAsia="ＭＳ Ｐ明朝" w:hAnsi="Times New Roman" w:hint="eastAsia"/>
          <w:spacing w:val="-4"/>
          <w:szCs w:val="21"/>
        </w:rPr>
        <w:t>映像</w:t>
      </w:r>
      <w:r w:rsidR="00243D38">
        <w:rPr>
          <w:rFonts w:ascii="Times New Roman" w:eastAsia="ＭＳ Ｐ明朝" w:hAnsi="Times New Roman" w:hint="eastAsia"/>
          <w:spacing w:val="-4"/>
          <w:szCs w:val="21"/>
        </w:rPr>
        <w:t>で</w:t>
      </w:r>
      <w:r>
        <w:rPr>
          <w:rFonts w:ascii="Times New Roman" w:eastAsia="ＭＳ Ｐ明朝" w:hAnsi="Times New Roman" w:hint="eastAsia"/>
          <w:spacing w:val="-4"/>
          <w:szCs w:val="21"/>
        </w:rPr>
        <w:t>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後に各映像において選手の対応付けが必要となるため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以下に示す</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手法で対応付けを行い</w:t>
      </w:r>
      <w:r w:rsidR="00373EFD">
        <w:rPr>
          <w:rFonts w:ascii="Times New Roman" w:eastAsia="ＭＳ Ｐ明朝" w:hAnsi="Times New Roman" w:hint="eastAsia"/>
          <w:spacing w:val="-4"/>
          <w:szCs w:val="21"/>
        </w:rPr>
        <w:t>，</w:t>
      </w:r>
      <w:r>
        <w:rPr>
          <w:rFonts w:ascii="Segoe UI Symbol" w:eastAsia="ＭＳ Ｐ明朝" w:hAnsi="Segoe UI Symbol" w:cs="Segoe UI Symbol" w:hint="eastAsia"/>
          <w:spacing w:val="-4"/>
          <w:szCs w:val="21"/>
        </w:rPr>
        <w:t>推定結果を比較する</w:t>
      </w:r>
      <w:r w:rsidR="00373EFD">
        <w:rPr>
          <w:rFonts w:ascii="Segoe UI Symbol" w:eastAsia="ＭＳ Ｐ明朝" w:hAnsi="Segoe UI Symbol" w:cs="Segoe UI Symbol" w:hint="eastAsia"/>
          <w:spacing w:val="-4"/>
          <w:szCs w:val="21"/>
        </w:rPr>
        <w:t>．</w:t>
      </w:r>
    </w:p>
    <w:p w14:paraId="66BE4FCF" w14:textId="77777777" w:rsidR="006B00DC" w:rsidRPr="004E63E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2E089CC1" w14:textId="447E2903" w:rsidR="006B00DC" w:rsidRDefault="006B00DC" w:rsidP="00E226D7">
      <w:pPr>
        <w:ind w:leftChars="-71" w:left="-142" w:firstLineChars="73" w:firstLine="140"/>
        <w:jc w:val="left"/>
        <w:rPr>
          <w:rFonts w:ascii="Times New Roman" w:eastAsia="ＭＳ Ｐ明朝" w:hAnsi="Times New Roman"/>
          <w:spacing w:val="-4"/>
          <w:szCs w:val="21"/>
        </w:rPr>
        <w:pPrChange w:id="9" w:author="茂浩" w:date="2023-01-15T00:35:00Z">
          <w:pPr>
            <w:ind w:firstLineChars="100" w:firstLine="192"/>
            <w:jc w:val="left"/>
          </w:pPr>
        </w:pPrChange>
      </w:pPr>
      <w:r>
        <w:rPr>
          <w:rFonts w:ascii="Times New Roman" w:eastAsia="ＭＳ Ｐ明朝" w:hAnsi="Times New Roman" w:hint="eastAsia"/>
          <w:spacing w:val="-4"/>
          <w:szCs w:val="21"/>
        </w:rPr>
        <w:t>各映像の初めのフレーム画像において</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目視で同じ選手を確認する</w:t>
      </w:r>
      <w:r w:rsidR="00373EFD">
        <w:rPr>
          <w:rFonts w:ascii="Times New Roman" w:eastAsia="ＭＳ Ｐ明朝" w:hAnsi="Times New Roman" w:hint="eastAsia"/>
          <w:spacing w:val="-4"/>
          <w:szCs w:val="21"/>
        </w:rPr>
        <w:t>．</w:t>
      </w: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によって検知されている全ての選手に対して確認を行い</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r w:rsidR="00373EFD">
        <w:rPr>
          <w:rFonts w:ascii="Times New Roman" w:eastAsia="ＭＳ Ｐ明朝" w:hAnsi="Times New Roman" w:hint="eastAsia"/>
          <w:spacing w:val="-4"/>
          <w:szCs w:val="21"/>
        </w:rPr>
        <w:t>．</w:t>
      </w:r>
    </w:p>
    <w:p w14:paraId="1B7268D0" w14:textId="6D4F3689" w:rsidR="006B00DC" w:rsidRPr="0077138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lastRenderedPageBreak/>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444143E2" w14:textId="77777777" w:rsidR="002D649B" w:rsidRDefault="002D649B" w:rsidP="002D649B">
      <w:pPr>
        <w:ind w:firstLineChars="100" w:firstLine="192"/>
        <w:jc w:val="left"/>
        <w:rPr>
          <w:rFonts w:ascii="Times New Roman" w:eastAsia="ＭＳ Ｐ明朝" w:hAnsi="Times New Roman"/>
          <w:spacing w:val="-4"/>
          <w:szCs w:val="21"/>
        </w:rPr>
        <w:sectPr w:rsidR="002D649B" w:rsidSect="008D234F">
          <w:type w:val="continuous"/>
          <w:pgSz w:w="11906" w:h="16838" w:code="9"/>
          <w:pgMar w:top="1134" w:right="1134" w:bottom="1134" w:left="1418" w:header="851" w:footer="992" w:gutter="0"/>
          <w:cols w:num="2" w:space="425"/>
          <w:docGrid w:type="linesAndChars" w:linePitch="300" w:charSpace="-2048"/>
        </w:sectPr>
      </w:pPr>
    </w:p>
    <w:p w14:paraId="0F2BBF18" w14:textId="6D46AA9C" w:rsidR="006B00DC" w:rsidRDefault="006B00DC" w:rsidP="002D649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節で推定したカメラ内部パラメータには焦点距離の情報が含まれるため</w:t>
      </w:r>
      <w:r w:rsidR="00373EFD">
        <w:rPr>
          <w:rFonts w:ascii="Times New Roman" w:eastAsia="ＭＳ Ｐ明朝" w:hAnsi="Times New Roman" w:hint="eastAsia"/>
          <w:spacing w:val="-4"/>
          <w:szCs w:val="21"/>
        </w:rPr>
        <w:t>，</w:t>
      </w: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で推定した画像座標と組み合わせ</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カメラレンズから選手の腰に向かうベクトルをカメラ座標系で定義することができる</w:t>
      </w:r>
      <w:r w:rsidR="00373EFD">
        <w:rPr>
          <w:rFonts w:ascii="Times New Roman" w:eastAsia="ＭＳ Ｐ明朝" w:hAnsi="Times New Roman" w:hint="eastAsia"/>
          <w:spacing w:val="-4"/>
          <w:szCs w:val="21"/>
        </w:rPr>
        <w:t>．</w:t>
      </w:r>
    </w:p>
    <w:p w14:paraId="1C4EB2CB" w14:textId="101D0E28"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さらにカメラ外部パラメータから算出できる回転行列によって</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カメラ座標系を実空間座標系に変換できる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つまり</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複数の映像ごとに異なるカメラ座標系のベクトルを同じ実空間座標系で表すことができる</w:t>
      </w:r>
      <w:r w:rsidR="00373EFD">
        <w:rPr>
          <w:rFonts w:ascii="Times New Roman" w:eastAsia="ＭＳ Ｐ明朝" w:hAnsi="Times New Roman" w:hint="eastAsia"/>
          <w:spacing w:val="-4"/>
          <w:szCs w:val="21"/>
        </w:rPr>
        <w:t>．</w:t>
      </w:r>
    </w:p>
    <w:p w14:paraId="122DDCA2" w14:textId="6270F454"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ここで映像ごとに検知できた選手の腰に向かうベクトルを定義でき</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カメラ位置も合わせることで直線を定義できる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直線間の距離を計算する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同じ選手を通る直線間の距離は近いと考え</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全ての組み合わせの直線間の距離の近いものから順に選手の対応付けを行う</w:t>
      </w:r>
      <w:r w:rsidR="00373EFD">
        <w:rPr>
          <w:rFonts w:ascii="Times New Roman" w:eastAsia="ＭＳ Ｐ明朝" w:hAnsi="Times New Roman" w:hint="eastAsia"/>
          <w:spacing w:val="-4"/>
          <w:szCs w:val="21"/>
        </w:rPr>
        <w:t>．</w:t>
      </w:r>
    </w:p>
    <w:p w14:paraId="0475DFE3" w14:textId="77777777" w:rsidR="006B00DC" w:rsidRPr="00370E57"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91AC14F" w14:textId="3FFC6DFE"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特定の選手を通る直線を各映像で選択することができる</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それらの最近点を選手位置として求めることで選手位置の推定を行う</w:t>
      </w:r>
      <w:r w:rsidR="00373EFD">
        <w:rPr>
          <w:rFonts w:ascii="Times New Roman" w:eastAsia="ＭＳ Ｐ明朝" w:hAnsi="Times New Roman" w:hint="eastAsia"/>
          <w:spacing w:val="-4"/>
          <w:szCs w:val="21"/>
        </w:rPr>
        <w:t>．</w:t>
      </w:r>
    </w:p>
    <w:p w14:paraId="5276D63B" w14:textId="77777777" w:rsidR="006B00DC" w:rsidRPr="00907780" w:rsidRDefault="006B00DC" w:rsidP="006B00DC">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340569CE" w14:textId="77777777" w:rsidR="006B00DC" w:rsidRPr="0094621A"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4EB8CB8B" w14:textId="08FF8C96" w:rsidR="006B00DC" w:rsidRPr="003C1464" w:rsidRDefault="006B00DC" w:rsidP="003C1464">
      <w:pPr>
        <w:ind w:firstLineChars="100" w:firstLine="20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手動で選手の対応付けを行い</w:t>
      </w:r>
      <w:r w:rsidR="00373EFD">
        <w:rPr>
          <w:rFonts w:ascii="Times New Roman" w:eastAsia="ＭＳ Ｐ明朝" w:hAnsi="Times New Roman" w:hint="eastAsia"/>
          <w:spacing w:val="-4"/>
          <w:szCs w:val="21"/>
        </w:rPr>
        <w:t>，</w:t>
      </w:r>
      <w:r>
        <w:rPr>
          <w:rFonts w:ascii="Times New Roman" w:eastAsia="ＭＳ Ｐ明朝" w:hAnsi="Times New Roman" w:hint="eastAsia"/>
          <w:spacing w:val="-4"/>
          <w:szCs w:val="21"/>
        </w:rPr>
        <w:t>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r w:rsidR="00373EFD">
        <w:rPr>
          <w:rFonts w:ascii="Times New Roman" w:eastAsia="ＭＳ Ｐ明朝" w:hAnsi="Times New Roman" w:hint="eastAsia"/>
          <w:spacing w:val="-4"/>
          <w:szCs w:val="21"/>
        </w:rPr>
        <w:t>．</w:t>
      </w:r>
      <w:ins w:id="10" w:author="茂浩" w:date="2023-01-15T00:38:00Z">
        <w:r w:rsidR="003C1464">
          <w:rPr>
            <w:rFonts w:ascii="Times New Roman" w:eastAsia="ＭＳ Ｐ明朝" w:hAnsi="Times New Roman" w:hint="eastAsia"/>
            <w:spacing w:val="-4"/>
            <w:szCs w:val="21"/>
          </w:rPr>
          <w:t>続いて</w:t>
        </w:r>
        <w:r w:rsidR="003C1464">
          <w:rPr>
            <w:rFonts w:ascii="Times New Roman" w:eastAsia="ＭＳ Ｐ明朝" w:hAnsi="Times New Roman" w:hint="eastAsia"/>
            <w:spacing w:val="-4"/>
            <w:szCs w:val="21"/>
          </w:rPr>
          <w:t>1</w:t>
        </w:r>
        <w:r w:rsidR="003C1464">
          <w:rPr>
            <w:rFonts w:ascii="Times New Roman" w:eastAsia="ＭＳ Ｐ明朝" w:hAnsi="Times New Roman"/>
            <w:spacing w:val="-4"/>
            <w:szCs w:val="21"/>
          </w:rPr>
          <w:t>0</w:t>
        </w:r>
        <w:r w:rsidR="003C1464">
          <w:rPr>
            <w:rFonts w:ascii="Times New Roman" w:eastAsia="ＭＳ Ｐ明朝" w:hAnsi="Times New Roman" w:hint="eastAsia"/>
            <w:spacing w:val="-4"/>
            <w:szCs w:val="21"/>
          </w:rPr>
          <w:t>秒経過した後における選手のコート平面位置を図</w:t>
        </w:r>
        <w:r w:rsidR="003C1464">
          <w:rPr>
            <w:rFonts w:ascii="Times New Roman" w:eastAsia="ＭＳ Ｐ明朝" w:hAnsi="Times New Roman" w:hint="eastAsia"/>
            <w:spacing w:val="-4"/>
            <w:szCs w:val="21"/>
          </w:rPr>
          <w:t>5</w:t>
        </w:r>
        <w:r w:rsidR="003C1464">
          <w:rPr>
            <w:rFonts w:ascii="Times New Roman" w:eastAsia="ＭＳ Ｐ明朝" w:hAnsi="Times New Roman" w:hint="eastAsia"/>
            <w:spacing w:val="-4"/>
            <w:szCs w:val="21"/>
          </w:rPr>
          <w:t>として示す．</w:t>
        </w:r>
      </w:ins>
    </w:p>
    <w:p w14:paraId="226566D2"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319563A3" wp14:editId="4B1C2554">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4"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726392B" w14:textId="37E4A5FB" w:rsidR="006B00DC" w:rsidRDefault="006B00DC" w:rsidP="006B00DC">
      <w:pPr>
        <w:ind w:firstLineChars="100" w:firstLine="202"/>
        <w:jc w:val="center"/>
        <w:rPr>
          <w:rFonts w:ascii="Times New Roman" w:eastAsia="ＭＳ Ｐ明朝" w:hAnsi="Times New Roman"/>
          <w:spacing w:val="-4"/>
          <w:szCs w:val="21"/>
        </w:rPr>
      </w:pPr>
      <w:commentRangeStart w:id="11"/>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del w:id="12" w:author="茂浩" w:date="2023-01-15T00:37:00Z">
        <w:r w:rsidDel="003C1464">
          <w:rPr>
            <w:rFonts w:ascii="Times New Roman" w:eastAsia="ＭＳ Ｐ明朝" w:hAnsi="Times New Roman" w:hint="eastAsia"/>
            <w:spacing w:val="-4"/>
            <w:szCs w:val="21"/>
          </w:rPr>
          <w:delText>0</w:delText>
        </w:r>
      </w:del>
      <w:ins w:id="13" w:author="茂浩" w:date="2023-01-15T00:37:00Z">
        <w:r w:rsidR="003C1464">
          <w:rPr>
            <w:rFonts w:ascii="Times New Roman" w:eastAsia="ＭＳ Ｐ明朝" w:hAnsi="Times New Roman" w:hint="eastAsia"/>
            <w:spacing w:val="-4"/>
            <w:szCs w:val="21"/>
          </w:rPr>
          <w:t>0</w:t>
        </w:r>
      </w:ins>
      <w:r>
        <w:rPr>
          <w:rFonts w:ascii="Times New Roman" w:eastAsia="ＭＳ Ｐ明朝" w:hAnsi="Times New Roman" w:hint="eastAsia"/>
          <w:spacing w:val="-4"/>
          <w:szCs w:val="21"/>
        </w:rPr>
        <w:t>フレーム目の選手の</w:t>
      </w:r>
      <w:r w:rsidR="00807CAC">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平面位置（手動）</w:t>
      </w:r>
      <w:commentRangeEnd w:id="11"/>
      <w:r w:rsidR="003C1464">
        <w:rPr>
          <w:rStyle w:val="ac"/>
        </w:rPr>
        <w:commentReference w:id="11"/>
      </w:r>
    </w:p>
    <w:p w14:paraId="006BE6EA" w14:textId="5DE2CA26" w:rsidR="006B00DC" w:rsidDel="003C1464" w:rsidRDefault="006B00DC" w:rsidP="006B00DC">
      <w:pPr>
        <w:ind w:firstLineChars="100" w:firstLine="202"/>
        <w:jc w:val="left"/>
        <w:rPr>
          <w:del w:id="14" w:author="茂浩" w:date="2023-01-15T00:38:00Z"/>
          <w:rFonts w:ascii="Times New Roman" w:eastAsia="ＭＳ Ｐ明朝" w:hAnsi="Times New Roman"/>
          <w:spacing w:val="-4"/>
          <w:szCs w:val="21"/>
        </w:rPr>
      </w:pPr>
      <w:del w:id="15" w:author="茂浩" w:date="2023-01-15T00:38:00Z">
        <w:r w:rsidDel="003C1464">
          <w:rPr>
            <w:rFonts w:ascii="Times New Roman" w:eastAsia="ＭＳ Ｐ明朝" w:hAnsi="Times New Roman" w:hint="eastAsia"/>
            <w:spacing w:val="-4"/>
            <w:szCs w:val="21"/>
          </w:rPr>
          <w:delText>続いて</w:delText>
        </w:r>
        <w:r w:rsidDel="003C1464">
          <w:rPr>
            <w:rFonts w:ascii="Times New Roman" w:eastAsia="ＭＳ Ｐ明朝" w:hAnsi="Times New Roman" w:hint="eastAsia"/>
            <w:spacing w:val="-4"/>
            <w:szCs w:val="21"/>
          </w:rPr>
          <w:delText>1</w:delText>
        </w:r>
        <w:r w:rsidDel="003C1464">
          <w:rPr>
            <w:rFonts w:ascii="Times New Roman" w:eastAsia="ＭＳ Ｐ明朝" w:hAnsi="Times New Roman"/>
            <w:spacing w:val="-4"/>
            <w:szCs w:val="21"/>
          </w:rPr>
          <w:delText>0</w:delText>
        </w:r>
        <w:r w:rsidDel="003C1464">
          <w:rPr>
            <w:rFonts w:ascii="Times New Roman" w:eastAsia="ＭＳ Ｐ明朝" w:hAnsi="Times New Roman" w:hint="eastAsia"/>
            <w:spacing w:val="-4"/>
            <w:szCs w:val="21"/>
          </w:rPr>
          <w:delText>秒経過した後における選手のコート平面位置を図</w:delText>
        </w:r>
        <w:r w:rsidDel="003C1464">
          <w:rPr>
            <w:rFonts w:ascii="Times New Roman" w:eastAsia="ＭＳ Ｐ明朝" w:hAnsi="Times New Roman" w:hint="eastAsia"/>
            <w:spacing w:val="-4"/>
            <w:szCs w:val="21"/>
          </w:rPr>
          <w:delText>5</w:delText>
        </w:r>
        <w:r w:rsidDel="003C1464">
          <w:rPr>
            <w:rFonts w:ascii="Times New Roman" w:eastAsia="ＭＳ Ｐ明朝" w:hAnsi="Times New Roman" w:hint="eastAsia"/>
            <w:spacing w:val="-4"/>
            <w:szCs w:val="21"/>
          </w:rPr>
          <w:delText>として示す</w:delText>
        </w:r>
        <w:r w:rsidR="00373EFD" w:rsidDel="003C1464">
          <w:rPr>
            <w:rFonts w:ascii="Times New Roman" w:eastAsia="ＭＳ Ｐ明朝" w:hAnsi="Times New Roman" w:hint="eastAsia"/>
            <w:spacing w:val="-4"/>
            <w:szCs w:val="21"/>
          </w:rPr>
          <w:delText>．</w:delText>
        </w:r>
      </w:del>
    </w:p>
    <w:p w14:paraId="46864CA4"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11D0DB70" wp14:editId="147F1BF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9"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2936FACF" w14:textId="3C7A25C2"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w:t>
      </w:r>
      <w:r w:rsidR="00807CAC">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平面位置（手動）</w:t>
      </w:r>
    </w:p>
    <w:p w14:paraId="3D40A43A" w14:textId="10D624B8"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w:t>
      </w:r>
      <w:r w:rsidR="00373EFD">
        <w:rPr>
          <w:rFonts w:ascii="Times New Roman" w:eastAsia="ＭＳ Ｐ明朝" w:hAnsi="Times New Roman" w:hint="eastAsia"/>
          <w:bCs/>
          <w:szCs w:val="21"/>
        </w:rPr>
        <w:t>，</w:t>
      </w:r>
      <w:r>
        <w:rPr>
          <w:rFonts w:ascii="Times New Roman" w:eastAsia="ＭＳ Ｐ明朝" w:hAnsi="Times New Roman" w:hint="eastAsia"/>
          <w:bCs/>
          <w:szCs w:val="21"/>
        </w:rPr>
        <w:t>位置を推定できている選手数が少なくなっていることが分かる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これは</w:t>
      </w:r>
      <w:r w:rsidR="00373EFD">
        <w:rPr>
          <w:rFonts w:ascii="Times New Roman" w:eastAsia="ＭＳ Ｐ明朝" w:hAnsi="Times New Roman" w:hint="eastAsia"/>
          <w:bCs/>
          <w:szCs w:val="21"/>
        </w:rPr>
        <w:t>，</w:t>
      </w:r>
      <w:r>
        <w:rPr>
          <w:rFonts w:ascii="Times New Roman" w:eastAsia="ＭＳ Ｐ明朝" w:hAnsi="Times New Roman" w:hint="eastAsia"/>
          <w:bCs/>
          <w:szCs w:val="21"/>
        </w:rPr>
        <w:t>時間が進むにつれて選手の交差が起こり</w:t>
      </w:r>
      <w:r w:rsidR="00373EFD">
        <w:rPr>
          <w:rFonts w:ascii="Times New Roman" w:eastAsia="ＭＳ Ｐ明朝" w:hAnsi="Times New Roman" w:hint="eastAsia"/>
          <w:bCs/>
          <w:szCs w:val="21"/>
        </w:rPr>
        <w:t>，</w:t>
      </w:r>
      <w:r>
        <w:rPr>
          <w:rFonts w:ascii="Times New Roman" w:eastAsia="ＭＳ Ｐ明朝" w:hAnsi="Times New Roman" w:hint="eastAsia"/>
          <w:bCs/>
          <w:szCs w:val="21"/>
        </w:rPr>
        <w:t>選手の検知が不可能になることで</w:t>
      </w:r>
      <w:r w:rsidR="00373EFD">
        <w:rPr>
          <w:rFonts w:ascii="Times New Roman" w:eastAsia="ＭＳ Ｐ明朝" w:hAnsi="Times New Roman" w:hint="eastAsia"/>
          <w:bCs/>
          <w:szCs w:val="21"/>
        </w:rPr>
        <w:t>，</w:t>
      </w:r>
      <w:r>
        <w:rPr>
          <w:rFonts w:ascii="Times New Roman" w:eastAsia="ＭＳ Ｐ明朝" w:hAnsi="Times New Roman" w:hint="eastAsia"/>
          <w:bCs/>
          <w:szCs w:val="21"/>
        </w:rPr>
        <w:t>それ以降の選手の対応</w:t>
      </w:r>
      <w:r>
        <w:rPr>
          <w:rFonts w:ascii="Times New Roman" w:eastAsia="ＭＳ Ｐ明朝" w:hAnsi="Times New Roman" w:hint="eastAsia"/>
          <w:bCs/>
          <w:szCs w:val="21"/>
        </w:rPr>
        <w:t>が取れなくなったことが原因</w:t>
      </w:r>
      <w:del w:id="16" w:author="茂浩" w:date="2023-01-15T00:39:00Z">
        <w:r w:rsidDel="00FC4042">
          <w:rPr>
            <w:rFonts w:ascii="Times New Roman" w:eastAsia="ＭＳ Ｐ明朝" w:hAnsi="Times New Roman" w:hint="eastAsia"/>
            <w:bCs/>
            <w:szCs w:val="21"/>
          </w:rPr>
          <w:delText>だ</w:delText>
        </w:r>
      </w:del>
      <w:r>
        <w:rPr>
          <w:rFonts w:ascii="Times New Roman" w:eastAsia="ＭＳ Ｐ明朝" w:hAnsi="Times New Roman" w:hint="eastAsia"/>
          <w:bCs/>
          <w:szCs w:val="21"/>
        </w:rPr>
        <w:t>と考えられる</w:t>
      </w:r>
      <w:r w:rsidR="00373EFD">
        <w:rPr>
          <w:rFonts w:ascii="Times New Roman" w:eastAsia="ＭＳ Ｐ明朝" w:hAnsi="Times New Roman" w:hint="eastAsia"/>
          <w:bCs/>
          <w:szCs w:val="21"/>
        </w:rPr>
        <w:t>．</w:t>
      </w:r>
    </w:p>
    <w:p w14:paraId="73E9146B" w14:textId="77777777" w:rsidR="006B00DC" w:rsidRPr="00E25CE5"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4FC1346C" w14:textId="0E8BCEB0" w:rsidR="006B00DC" w:rsidRDefault="006B00DC" w:rsidP="006B00DC">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w:t>
      </w:r>
      <w:r w:rsidR="00373EFD">
        <w:rPr>
          <w:rFonts w:ascii="ＭＳ Ｐ明朝" w:eastAsia="ＭＳ Ｐ明朝" w:hAnsi="ＭＳ Ｐ明朝" w:hint="eastAsia"/>
          <w:bCs/>
          <w:szCs w:val="21"/>
        </w:rPr>
        <w:t>，</w:t>
      </w:r>
      <w:r>
        <w:rPr>
          <w:rFonts w:ascii="ＭＳ Ｐ明朝" w:eastAsia="ＭＳ Ｐ明朝" w:hAnsi="ＭＳ Ｐ明朝" w:hint="eastAsia"/>
          <w:bCs/>
          <w:szCs w:val="21"/>
        </w:rPr>
        <w:t>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r w:rsidR="00373EFD">
        <w:rPr>
          <w:rFonts w:ascii="ＭＳ Ｐ明朝" w:eastAsia="ＭＳ Ｐ明朝" w:hAnsi="ＭＳ Ｐ明朝" w:hint="eastAsia"/>
          <w:bCs/>
          <w:szCs w:val="21"/>
        </w:rPr>
        <w:t>．</w:t>
      </w:r>
    </w:p>
    <w:p w14:paraId="4204EE46"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B5FFEF5" wp14:editId="5CC4FA5C">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20"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235C181" w14:textId="59C61E14" w:rsidR="006B00DC" w:rsidRPr="00E25CE5"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フレーム目の選手の</w:t>
      </w:r>
      <w:r w:rsidR="00807CAC">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平面位置（自動）</w:t>
      </w:r>
    </w:p>
    <w:p w14:paraId="734D560A" w14:textId="53D02696" w:rsidR="006B00DC" w:rsidRPr="00AE425D" w:rsidRDefault="006B00DC" w:rsidP="00AE425D">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w:t>
      </w:r>
      <w:r w:rsidR="00373EFD">
        <w:rPr>
          <w:rFonts w:ascii="Times New Roman" w:eastAsia="ＭＳ Ｐ明朝" w:hAnsi="Times New Roman" w:hint="eastAsia"/>
          <w:bCs/>
          <w:szCs w:val="21"/>
        </w:rPr>
        <w:t>，</w:t>
      </w:r>
      <w:r>
        <w:rPr>
          <w:rFonts w:ascii="Times New Roman" w:eastAsia="ＭＳ Ｐ明朝" w:hAnsi="Times New Roman" w:hint="eastAsia"/>
          <w:bCs/>
          <w:szCs w:val="21"/>
        </w:rPr>
        <w:t>選手位置が異なっていることが分かる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図</w:t>
      </w:r>
      <w:r>
        <w:rPr>
          <w:rFonts w:ascii="Times New Roman" w:eastAsia="ＭＳ Ｐ明朝" w:hAnsi="Times New Roman" w:hint="eastAsia"/>
          <w:bCs/>
          <w:szCs w:val="21"/>
        </w:rPr>
        <w:t>4</w:t>
      </w:r>
      <w:r w:rsidR="004E1DF9">
        <w:rPr>
          <w:rFonts w:ascii="Times New Roman" w:eastAsia="ＭＳ Ｐ明朝" w:hAnsi="Times New Roman" w:hint="eastAsia"/>
          <w:bCs/>
          <w:szCs w:val="21"/>
        </w:rPr>
        <w:t>で</w:t>
      </w:r>
      <w:r>
        <w:rPr>
          <w:rFonts w:ascii="Times New Roman" w:eastAsia="ＭＳ Ｐ明朝" w:hAnsi="Times New Roman" w:hint="eastAsia"/>
          <w:bCs/>
          <w:szCs w:val="21"/>
        </w:rPr>
        <w:t>は手動で選手の対応を取ったため</w:t>
      </w:r>
      <w:r w:rsidR="00373EFD">
        <w:rPr>
          <w:rFonts w:ascii="Times New Roman" w:eastAsia="ＭＳ Ｐ明朝" w:hAnsi="Times New Roman" w:hint="eastAsia"/>
          <w:bCs/>
          <w:szCs w:val="21"/>
        </w:rPr>
        <w:t>，</w:t>
      </w:r>
      <w:r>
        <w:rPr>
          <w:rFonts w:ascii="Times New Roman" w:eastAsia="ＭＳ Ｐ明朝" w:hAnsi="Times New Roman" w:hint="eastAsia"/>
          <w:bCs/>
          <w:szCs w:val="21"/>
        </w:rPr>
        <w:t>図</w:t>
      </w:r>
      <w:r>
        <w:rPr>
          <w:rFonts w:ascii="Times New Roman" w:eastAsia="ＭＳ Ｐ明朝" w:hAnsi="Times New Roman" w:hint="eastAsia"/>
          <w:bCs/>
          <w:szCs w:val="21"/>
        </w:rPr>
        <w:t>6</w:t>
      </w:r>
      <w:r>
        <w:rPr>
          <w:rFonts w:ascii="Times New Roman" w:eastAsia="ＭＳ Ｐ明朝" w:hAnsi="Times New Roman" w:hint="eastAsia"/>
          <w:bCs/>
          <w:szCs w:val="21"/>
        </w:rPr>
        <w:t>に示した推定が誤っていると考えられる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誤った推定の原因として</w:t>
      </w:r>
      <w:r w:rsidR="00373EFD">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sidR="00373EFD">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sidR="00EA2AA9">
        <w:rPr>
          <w:rFonts w:ascii="Times New Roman" w:eastAsia="ＭＳ Ｐ明朝" w:hAnsi="Times New Roman" w:hint="eastAsia"/>
          <w:bCs/>
          <w:szCs w:val="21"/>
        </w:rPr>
        <w:t>であった</w:t>
      </w:r>
      <w:r w:rsidR="00373EFD">
        <w:rPr>
          <w:rFonts w:ascii="Times New Roman" w:eastAsia="ＭＳ Ｐ明朝" w:hAnsi="Times New Roman" w:hint="eastAsia"/>
          <w:bCs/>
          <w:szCs w:val="21"/>
        </w:rPr>
        <w:t>．</w:t>
      </w:r>
      <w:r>
        <w:rPr>
          <w:rFonts w:ascii="Times New Roman" w:eastAsia="ＭＳ Ｐ明朝" w:hAnsi="Times New Roman" w:hint="eastAsia"/>
          <w:bCs/>
          <w:szCs w:val="21"/>
        </w:rPr>
        <w:t>また</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カメラ位置の誤差に付随してカメラ姿勢も誤差が生じていると考えられる</w:t>
      </w:r>
      <w:r w:rsidR="00373EFD">
        <w:rPr>
          <w:rFonts w:ascii="Times New Roman" w:eastAsia="ＭＳ Ｐ明朝" w:hAnsi="Times New Roman" w:hint="eastAsia"/>
          <w:bCs/>
          <w:szCs w:val="21"/>
        </w:rPr>
        <w:t>．</w:t>
      </w:r>
      <w:r>
        <w:rPr>
          <w:rFonts w:ascii="Times New Roman" w:eastAsia="ＭＳ Ｐ明朝" w:hAnsi="Times New Roman" w:hint="eastAsia"/>
          <w:bCs/>
          <w:szCs w:val="21"/>
        </w:rPr>
        <w:t>誤差のあるカメラパラメータを使用して選手の位置推定を行ったため</w:t>
      </w:r>
      <w:r w:rsidR="00373EFD">
        <w:rPr>
          <w:rFonts w:ascii="Times New Roman" w:eastAsia="ＭＳ Ｐ明朝" w:hAnsi="Times New Roman" w:hint="eastAsia"/>
          <w:bCs/>
          <w:szCs w:val="21"/>
        </w:rPr>
        <w:t>，</w:t>
      </w:r>
      <w:r>
        <w:rPr>
          <w:rFonts w:ascii="Times New Roman" w:eastAsia="ＭＳ Ｐ明朝" w:hAnsi="Times New Roman" w:hint="eastAsia"/>
          <w:bCs/>
          <w:szCs w:val="21"/>
        </w:rPr>
        <w:t>異なった選手同士を対応付けてしまったと考える</w:t>
      </w:r>
      <w:r w:rsidR="00373EFD">
        <w:rPr>
          <w:rFonts w:ascii="Times New Roman" w:eastAsia="ＭＳ Ｐ明朝" w:hAnsi="Times New Roman" w:hint="eastAsia"/>
          <w:bCs/>
          <w:szCs w:val="21"/>
        </w:rPr>
        <w:t>．</w:t>
      </w:r>
      <w:r w:rsidR="00AE425D">
        <w:rPr>
          <w:rFonts w:ascii="Times New Roman" w:eastAsia="ＭＳ Ｐ明朝" w:hAnsi="Times New Roman" w:hint="eastAsia"/>
          <w:bCs/>
          <w:szCs w:val="21"/>
        </w:rPr>
        <w:t>また</w:t>
      </w:r>
      <w:r w:rsidR="00373EFD">
        <w:rPr>
          <w:rFonts w:ascii="Times New Roman" w:eastAsia="ＭＳ Ｐ明朝" w:hAnsi="Times New Roman" w:hint="eastAsia"/>
          <w:bCs/>
          <w:szCs w:val="21"/>
        </w:rPr>
        <w:t>，</w:t>
      </w:r>
      <w:r w:rsidR="00AE425D">
        <w:rPr>
          <w:rFonts w:ascii="Times New Roman" w:eastAsia="ＭＳ Ｐ明朝" w:hAnsi="Times New Roman" w:hint="eastAsia"/>
          <w:bCs/>
          <w:szCs w:val="21"/>
        </w:rPr>
        <w:t>映像の全フレームに対して自動で選手の対応付けも試したが</w:t>
      </w:r>
      <w:r w:rsidR="00373EFD">
        <w:rPr>
          <w:rFonts w:ascii="Times New Roman" w:eastAsia="ＭＳ Ｐ明朝" w:hAnsi="Times New Roman" w:hint="eastAsia"/>
          <w:bCs/>
          <w:szCs w:val="21"/>
        </w:rPr>
        <w:t>，</w:t>
      </w:r>
      <w:r w:rsidR="00AE425D">
        <w:rPr>
          <w:rFonts w:ascii="Times New Roman" w:eastAsia="ＭＳ Ｐ明朝" w:hAnsi="Times New Roman" w:hint="eastAsia"/>
          <w:bCs/>
          <w:szCs w:val="21"/>
        </w:rPr>
        <w:t>同様の理由で選手の追跡を正しく行うことはできなかった</w:t>
      </w:r>
      <w:r w:rsidR="00373EFD">
        <w:rPr>
          <w:rFonts w:ascii="Times New Roman" w:eastAsia="ＭＳ Ｐ明朝" w:hAnsi="Times New Roman" w:hint="eastAsia"/>
          <w:bCs/>
          <w:szCs w:val="21"/>
        </w:rPr>
        <w:t>．</w:t>
      </w:r>
    </w:p>
    <w:p w14:paraId="5FA9F61D" w14:textId="77777777" w:rsidR="006B00DC" w:rsidRPr="00E25CE5" w:rsidRDefault="006B00DC" w:rsidP="006B00DC">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1653922D" w14:textId="0E72B6F4"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w:t>
      </w:r>
      <w:r w:rsidR="00373EFD">
        <w:rPr>
          <w:rFonts w:ascii="Times New Roman" w:eastAsia="ＭＳ Ｐ明朝" w:hAnsi="Times New Roman" w:hint="eastAsia"/>
          <w:bCs/>
          <w:szCs w:val="21"/>
        </w:rPr>
        <w:t>．</w:t>
      </w:r>
      <w:r>
        <w:rPr>
          <w:rFonts w:ascii="Times New Roman" w:eastAsia="ＭＳ Ｐ明朝" w:hAnsi="Times New Roman" w:hint="eastAsia"/>
          <w:bCs/>
          <w:szCs w:val="21"/>
        </w:rPr>
        <w:t>結果として</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カメラキャリブレーション</w:t>
      </w:r>
      <w:r w:rsidR="00F47508">
        <w:rPr>
          <w:rFonts w:ascii="Times New Roman" w:eastAsia="ＭＳ Ｐ明朝" w:hAnsi="Times New Roman" w:hint="eastAsia"/>
          <w:bCs/>
          <w:szCs w:val="21"/>
        </w:rPr>
        <w:t>で</w:t>
      </w:r>
      <w:r>
        <w:rPr>
          <w:rFonts w:ascii="Times New Roman" w:eastAsia="ＭＳ Ｐ明朝" w:hAnsi="Times New Roman" w:hint="eastAsia"/>
          <w:bCs/>
          <w:szCs w:val="21"/>
        </w:rPr>
        <w:t>生じる誤差と選手の交差によって実用できるシステム</w:t>
      </w:r>
      <w:r w:rsidR="00E317F4">
        <w:rPr>
          <w:rFonts w:ascii="Times New Roman" w:eastAsia="ＭＳ Ｐ明朝" w:hAnsi="Times New Roman" w:hint="eastAsia"/>
          <w:bCs/>
          <w:szCs w:val="21"/>
        </w:rPr>
        <w:t>の</w:t>
      </w:r>
      <w:r>
        <w:rPr>
          <w:rFonts w:ascii="Times New Roman" w:eastAsia="ＭＳ Ｐ明朝" w:hAnsi="Times New Roman" w:hint="eastAsia"/>
          <w:bCs/>
          <w:szCs w:val="21"/>
        </w:rPr>
        <w:t>開発はできなかった</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カメラキャリブレーションの誤差を取り除くことができれば</w:t>
      </w:r>
      <w:r w:rsidR="00373EFD">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w:t>
      </w:r>
      <w:r w:rsidR="00373EFD">
        <w:rPr>
          <w:rFonts w:ascii="Times New Roman" w:eastAsia="ＭＳ Ｐ明朝" w:hAnsi="Times New Roman" w:hint="eastAsia"/>
          <w:bCs/>
          <w:szCs w:val="21"/>
        </w:rPr>
        <w:t>，</w:t>
      </w:r>
      <w:r>
        <w:rPr>
          <w:rFonts w:ascii="Times New Roman" w:eastAsia="ＭＳ Ｐ明朝" w:hAnsi="Times New Roman" w:hint="eastAsia"/>
          <w:bCs/>
          <w:szCs w:val="21"/>
        </w:rPr>
        <w:t>カメラキャリブレーションの精度向上を今後の課題とする</w:t>
      </w:r>
      <w:r w:rsidR="00373EFD">
        <w:rPr>
          <w:rFonts w:ascii="Times New Roman" w:eastAsia="ＭＳ Ｐ明朝" w:hAnsi="Times New Roman" w:hint="eastAsia"/>
          <w:bCs/>
          <w:szCs w:val="21"/>
        </w:rPr>
        <w:t>．</w:t>
      </w:r>
    </w:p>
    <w:p w14:paraId="1F1B8172" w14:textId="77777777" w:rsidR="006B00DC" w:rsidRPr="0042191E" w:rsidRDefault="006B00DC" w:rsidP="0042191E">
      <w:pPr>
        <w:spacing w:line="276" w:lineRule="auto"/>
        <w:jc w:val="left"/>
        <w:rPr>
          <w:rFonts w:ascii="ＭＳ Ｐゴシック" w:eastAsia="ＭＳ Ｐゴシック" w:hAnsi="ＭＳ Ｐゴシック"/>
          <w:b/>
          <w:sz w:val="22"/>
        </w:rPr>
      </w:pPr>
      <w:r w:rsidRPr="0042191E">
        <w:rPr>
          <w:rFonts w:ascii="ＭＳ Ｐゴシック" w:eastAsia="ＭＳ Ｐゴシック" w:hAnsi="ＭＳ Ｐゴシック"/>
          <w:b/>
          <w:sz w:val="22"/>
        </w:rPr>
        <w:t>参考文献</w:t>
      </w:r>
    </w:p>
    <w:p w14:paraId="7D41B59F" w14:textId="52A54725" w:rsidR="006B00DC" w:rsidRDefault="006B00DC" w:rsidP="00FC4042">
      <w:pPr>
        <w:spacing w:line="260" w:lineRule="exact"/>
        <w:ind w:left="262" w:hangingChars="149" w:hanging="262"/>
        <w:rPr>
          <w:rFonts w:ascii="ＭＳ Ｐ明朝" w:eastAsia="ＭＳ Ｐ明朝" w:hAnsi="ＭＳ Ｐ明朝"/>
          <w:sz w:val="18"/>
          <w:szCs w:val="20"/>
        </w:rPr>
        <w:pPrChange w:id="17" w:author="茂浩" w:date="2023-01-15T00:41:00Z">
          <w:pPr>
            <w:ind w:left="262" w:hangingChars="149" w:hanging="262"/>
          </w:pPr>
        </w:pPrChange>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w:t>
      </w:r>
      <w:del w:id="18" w:author="茂浩" w:date="2023-01-15T00:40:00Z">
        <w:r w:rsidRPr="00BB674C" w:rsidDel="00FC4042">
          <w:rPr>
            <w:rFonts w:ascii="ＭＳ Ｐ明朝" w:eastAsia="ＭＳ Ｐ明朝" w:hAnsi="ＭＳ Ｐ明朝"/>
            <w:sz w:val="18"/>
            <w:szCs w:val="20"/>
          </w:rPr>
          <w:delText>蓮</w:delText>
        </w:r>
      </w:del>
      <w:r w:rsidRPr="00BB674C">
        <w:rPr>
          <w:rFonts w:ascii="ＭＳ Ｐ明朝" w:eastAsia="ＭＳ Ｐ明朝" w:hAnsi="ＭＳ Ｐ明朝"/>
          <w:sz w:val="18"/>
          <w:szCs w:val="20"/>
        </w:rPr>
        <w:t>，“情報端末の内蔵カメラを用いた運動 再現システム”，</w:t>
      </w:r>
      <w:ins w:id="19" w:author="茂浩" w:date="2023-01-15T00:40:00Z">
        <w:r w:rsidR="00FC4042">
          <w:rPr>
            <w:rFonts w:ascii="ＭＳ Ｐ明朝" w:eastAsia="ＭＳ Ｐ明朝" w:hAnsi="ＭＳ Ｐ明朝" w:hint="eastAsia"/>
            <w:sz w:val="18"/>
            <w:szCs w:val="20"/>
          </w:rPr>
          <w:t>R</w:t>
        </w:r>
        <w:r w:rsidR="00FC4042">
          <w:rPr>
            <w:rFonts w:ascii="ＭＳ Ｐ明朝" w:eastAsia="ＭＳ Ｐ明朝" w:hAnsi="ＭＳ Ｐ明朝"/>
            <w:sz w:val="18"/>
            <w:szCs w:val="20"/>
          </w:rPr>
          <w:t>3</w:t>
        </w:r>
      </w:ins>
      <w:del w:id="20" w:author="茂浩" w:date="2023-01-15T00:40:00Z">
        <w:r w:rsidRPr="00BB674C" w:rsidDel="00FC4042">
          <w:rPr>
            <w:rFonts w:ascii="ＭＳ Ｐ明朝" w:eastAsia="ＭＳ Ｐ明朝" w:hAnsi="ＭＳ Ｐ明朝"/>
            <w:sz w:val="18"/>
            <w:szCs w:val="20"/>
          </w:rPr>
          <w:delText xml:space="preserve">令和 </w:delText>
        </w:r>
        <w:r w:rsidRPr="00BB674C" w:rsidDel="00FC4042">
          <w:rPr>
            <w:rFonts w:ascii="Times New Roman" w:eastAsia="ＭＳ Ｐ明朝" w:hAnsi="Times New Roman"/>
            <w:sz w:val="18"/>
            <w:szCs w:val="20"/>
          </w:rPr>
          <w:delText>3</w:delText>
        </w:r>
        <w:r w:rsidRPr="00BB674C" w:rsidDel="00FC4042">
          <w:rPr>
            <w:rFonts w:ascii="ＭＳ Ｐ明朝" w:eastAsia="ＭＳ Ｐ明朝" w:hAnsi="ＭＳ Ｐ明朝"/>
            <w:sz w:val="18"/>
            <w:szCs w:val="20"/>
          </w:rPr>
          <w:delText>年度</w:delText>
        </w:r>
      </w:del>
      <w:r w:rsidRPr="00BB674C">
        <w:rPr>
          <w:rFonts w:ascii="ＭＳ Ｐ明朝" w:eastAsia="ＭＳ Ｐ明朝" w:hAnsi="ＭＳ Ｐ明朝"/>
          <w:sz w:val="18"/>
          <w:szCs w:val="20"/>
        </w:rPr>
        <w:t>長岡</w:t>
      </w:r>
      <w:ins w:id="21" w:author="茂浩" w:date="2023-01-15T00:40:00Z">
        <w:r w:rsidR="00FC4042">
          <w:rPr>
            <w:rFonts w:ascii="ＭＳ Ｐ明朝" w:eastAsia="ＭＳ Ｐ明朝" w:hAnsi="ＭＳ Ｐ明朝" w:hint="eastAsia"/>
            <w:sz w:val="18"/>
            <w:szCs w:val="20"/>
          </w:rPr>
          <w:t>高専電子制御工学科</w:t>
        </w:r>
      </w:ins>
      <w:del w:id="22" w:author="茂浩" w:date="2023-01-15T00:40:00Z">
        <w:r w:rsidRPr="00BB674C" w:rsidDel="00FC4042">
          <w:rPr>
            <w:rFonts w:ascii="ＭＳ Ｐ明朝" w:eastAsia="ＭＳ Ｐ明朝" w:hAnsi="ＭＳ Ｐ明朝"/>
            <w:sz w:val="18"/>
            <w:szCs w:val="20"/>
          </w:rPr>
          <w:delText xml:space="preserve">工業高等専門学校 </w:delText>
        </w:r>
      </w:del>
      <w:r w:rsidRPr="00BB674C">
        <w:rPr>
          <w:rFonts w:ascii="ＭＳ Ｐ明朝" w:eastAsia="ＭＳ Ｐ明朝" w:hAnsi="ＭＳ Ｐ明朝"/>
          <w:sz w:val="18"/>
          <w:szCs w:val="20"/>
        </w:rPr>
        <w:t>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CE19257" w14:textId="5BD51C2A" w:rsidR="006B00DC" w:rsidRPr="00BE6469" w:rsidRDefault="006B00DC" w:rsidP="00FC4042">
      <w:pPr>
        <w:spacing w:line="260" w:lineRule="exact"/>
        <w:ind w:left="268" w:hangingChars="149" w:hanging="268"/>
        <w:rPr>
          <w:rFonts w:ascii="Times New Roman" w:eastAsia="ＭＳ Ｐ明朝" w:hAnsi="Times New Roman"/>
          <w:spacing w:val="-2"/>
          <w:sz w:val="14"/>
          <w:szCs w:val="14"/>
        </w:rPr>
        <w:pPrChange w:id="23" w:author="茂浩" w:date="2023-01-15T00:41:00Z">
          <w:pPr>
            <w:ind w:left="268" w:hangingChars="149" w:hanging="268"/>
          </w:pPr>
        </w:pPrChange>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del w:id="24" w:author="茂浩" w:date="2023-01-15T00:40:00Z">
        <w:r w:rsidRPr="00441C21" w:rsidDel="00FC4042">
          <w:rPr>
            <w:rFonts w:ascii="Times New Roman" w:eastAsia="ＭＳ Ｐ明朝" w:hAnsi="Times New Roman" w:hint="eastAsia"/>
            <w:sz w:val="18"/>
            <w:szCs w:val="20"/>
          </w:rPr>
          <w:delText>聖</w:delText>
        </w:r>
      </w:del>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del w:id="25" w:author="茂浩" w:date="2023-01-15T00:40:00Z">
        <w:r w:rsidRPr="00441C21" w:rsidDel="00FC4042">
          <w:rPr>
            <w:rFonts w:ascii="Times New Roman" w:eastAsia="ＭＳ Ｐ明朝" w:hAnsi="Times New Roman" w:hint="eastAsia"/>
            <w:sz w:val="18"/>
            <w:szCs w:val="20"/>
          </w:rPr>
          <w:delText>名史</w:delText>
        </w:r>
      </w:del>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del w:id="26" w:author="茂浩" w:date="2023-01-15T00:41:00Z">
        <w:r w:rsidRPr="00441C21" w:rsidDel="00FC4042">
          <w:rPr>
            <w:rFonts w:ascii="Times New Roman" w:eastAsia="ＭＳ Ｐ明朝" w:hAnsi="Times New Roman" w:hint="eastAsia"/>
            <w:sz w:val="18"/>
            <w:szCs w:val="20"/>
          </w:rPr>
          <w:delText>泰成</w:delText>
        </w:r>
      </w:del>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del w:id="27" w:author="茂浩" w:date="2023-01-15T00:41:00Z">
        <w:r w:rsidRPr="00441C21" w:rsidDel="00FC4042">
          <w:rPr>
            <w:rFonts w:ascii="Times New Roman" w:eastAsia="ＭＳ Ｐ明朝" w:hAnsi="Times New Roman" w:hint="eastAsia"/>
            <w:sz w:val="18"/>
            <w:szCs w:val="20"/>
          </w:rPr>
          <w:delText>信吾</w:delText>
        </w:r>
      </w:del>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del w:id="28" w:author="茂浩" w:date="2023-01-15T00:41:00Z">
        <w:r w:rsidRPr="00441C21" w:rsidDel="00FC4042">
          <w:rPr>
            <w:rFonts w:ascii="Times New Roman" w:eastAsia="ＭＳ Ｐ明朝" w:hAnsi="Times New Roman" w:hint="eastAsia"/>
            <w:sz w:val="18"/>
            <w:szCs w:val="20"/>
          </w:rPr>
          <w:delText>寛路</w:delText>
        </w:r>
      </w:del>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del w:id="29" w:author="茂浩" w:date="2023-01-15T00:41:00Z">
        <w:r w:rsidRPr="00441C21" w:rsidDel="00FC4042">
          <w:rPr>
            <w:rFonts w:ascii="Times New Roman" w:eastAsia="ＭＳ Ｐ明朝" w:hAnsi="Times New Roman" w:hint="eastAsia"/>
            <w:sz w:val="18"/>
            <w:szCs w:val="20"/>
          </w:rPr>
          <w:delText>博之</w:delText>
        </w:r>
      </w:del>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del w:id="30" w:author="茂浩" w:date="2023-01-15T00:41:00Z">
        <w:r w:rsidRPr="00441C21" w:rsidDel="00FC4042">
          <w:rPr>
            <w:rFonts w:ascii="Times New Roman" w:eastAsia="ＭＳ Ｐ明朝" w:hAnsi="Times New Roman" w:hint="eastAsia"/>
            <w:sz w:val="18"/>
            <w:szCs w:val="20"/>
          </w:rPr>
          <w:delText>学</w:delText>
        </w:r>
      </w:del>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40D86595" w14:textId="532B0BD3" w:rsidR="006B00DC" w:rsidRPr="00D92850" w:rsidRDefault="006B00DC" w:rsidP="00FC4042">
      <w:pPr>
        <w:spacing w:line="260" w:lineRule="exact"/>
        <w:ind w:left="268" w:hangingChars="149" w:hanging="268"/>
        <w:rPr>
          <w:rFonts w:ascii="Times New Roman" w:eastAsia="ＭＳ Ｐ明朝" w:hAnsi="Times New Roman"/>
          <w:spacing w:val="-2"/>
          <w:sz w:val="18"/>
          <w:szCs w:val="18"/>
        </w:rPr>
        <w:pPrChange w:id="31" w:author="茂浩" w:date="2023-01-15T00:41:00Z">
          <w:pPr>
            <w:ind w:left="268" w:hangingChars="149" w:hanging="268"/>
          </w:pPr>
        </w:pPrChange>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sidR="004609BB">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sidR="004609BB">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sidR="004609BB">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sidR="004609BB">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sidR="004609BB">
        <w:rPr>
          <w:rFonts w:ascii="Times New Roman" w:eastAsia="ＭＳ Ｐ明朝" w:hAnsi="Times New Roman" w:hint="eastAsia"/>
          <w:sz w:val="18"/>
          <w:szCs w:val="20"/>
        </w:rPr>
        <w:t>，</w:t>
      </w:r>
      <w:r>
        <w:rPr>
          <w:rFonts w:ascii="Times New Roman" w:eastAsia="ＭＳ Ｐ明朝" w:hAnsi="Times New Roman"/>
          <w:sz w:val="18"/>
          <w:szCs w:val="20"/>
        </w:rPr>
        <w:t>“</w:t>
      </w:r>
      <w:proofErr w:type="spellStart"/>
      <w:r w:rsidRPr="00CE77E8">
        <w:rPr>
          <w:rFonts w:ascii="Times New Roman" w:eastAsia="ＭＳ Ｐ明朝" w:hAnsi="Times New Roman"/>
          <w:sz w:val="18"/>
          <w:szCs w:val="20"/>
        </w:rPr>
        <w:t>AlphaPose</w:t>
      </w:r>
      <w:proofErr w:type="spellEnd"/>
      <w:r w:rsidRPr="00CE77E8">
        <w:rPr>
          <w:rFonts w:ascii="Times New Roman" w:eastAsia="ＭＳ Ｐ明朝" w:hAnsi="Times New Roman"/>
          <w:sz w:val="18"/>
          <w:szCs w:val="20"/>
        </w:rPr>
        <w:t>: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w:t>
      </w:r>
      <w:proofErr w:type="spellStart"/>
      <w:r w:rsidRPr="00CE77E8">
        <w:rPr>
          <w:rFonts w:ascii="Times New Roman" w:eastAsia="ＭＳ Ｐ明朝" w:hAnsi="Times New Roman"/>
          <w:sz w:val="18"/>
          <w:szCs w:val="20"/>
        </w:rPr>
        <w:t>Time</w:t>
      </w:r>
      <w:r>
        <w:rPr>
          <w:rFonts w:ascii="Times New Roman" w:eastAsia="ＭＳ Ｐ明朝" w:hAnsi="Times New Roman"/>
          <w:sz w:val="18"/>
          <w:szCs w:val="20"/>
        </w:rPr>
        <w:t>”</w:t>
      </w:r>
      <w:r w:rsidRPr="00CE77E8">
        <w:rPr>
          <w:rFonts w:ascii="Times New Roman" w:eastAsia="ＭＳ Ｐ明朝" w:hAnsi="Times New Roman"/>
          <w:sz w:val="18"/>
          <w:szCs w:val="20"/>
        </w:rPr>
        <w:t>IEEE</w:t>
      </w:r>
      <w:proofErr w:type="spellEnd"/>
      <w:r w:rsidRPr="00CE77E8">
        <w:rPr>
          <w:rFonts w:ascii="Times New Roman" w:eastAsia="ＭＳ Ｐ明朝" w:hAnsi="Times New Roman"/>
          <w:sz w:val="18"/>
          <w:szCs w:val="20"/>
        </w:rPr>
        <w:t xml:space="preserv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6B00DC" w:rsidRPr="00D92850" w:rsidSect="002D649B">
      <w:type w:val="continuous"/>
      <w:pgSz w:w="11906" w:h="16838" w:code="9"/>
      <w:pgMar w:top="1134" w:right="1418" w:bottom="1134" w:left="1134" w:header="851" w:footer="992" w:gutter="0"/>
      <w:cols w:num="2" w:space="425"/>
      <w:docGrid w:type="lines" w:linePitch="300" w:charSpace="-204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茂浩" w:date="2023-01-15T00:38:00Z" w:initials="茂浩">
    <w:p w14:paraId="716CD4B8" w14:textId="77777777" w:rsidR="003C1464" w:rsidRDefault="003C1464" w:rsidP="00A61718">
      <w:pPr>
        <w:pStyle w:val="ad"/>
      </w:pPr>
      <w:r>
        <w:rPr>
          <w:rStyle w:val="ac"/>
        </w:rPr>
        <w:annotationRef/>
      </w:r>
      <w:r>
        <w:rPr>
          <w:rFonts w:hint="eastAsia"/>
        </w:rPr>
        <w:t>図４，５も数字が小さくて見えません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CD4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DC994" w16cex:dateUtc="2023-01-14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CD4B8" w16cid:durableId="276DC9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03B7" w14:textId="77777777" w:rsidR="00D21EB4" w:rsidRDefault="00D21EB4" w:rsidP="00D949E2">
      <w:r>
        <w:separator/>
      </w:r>
    </w:p>
  </w:endnote>
  <w:endnote w:type="continuationSeparator" w:id="0">
    <w:p w14:paraId="68BD6814" w14:textId="77777777" w:rsidR="00D21EB4" w:rsidRDefault="00D21EB4"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6E2A" w14:textId="77777777" w:rsidR="00D21EB4" w:rsidRDefault="00D21EB4" w:rsidP="00D949E2">
      <w:r>
        <w:separator/>
      </w:r>
    </w:p>
  </w:footnote>
  <w:footnote w:type="continuationSeparator" w:id="0">
    <w:p w14:paraId="5B288D46" w14:textId="77777777" w:rsidR="00D21EB4" w:rsidRDefault="00D21EB4"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65633787">
    <w:abstractNumId w:val="0"/>
  </w:num>
  <w:num w:numId="2" w16cid:durableId="822770328">
    <w:abstractNumId w:val="1"/>
  </w:num>
  <w:num w:numId="3" w16cid:durableId="1552228436">
    <w:abstractNumId w:val="3"/>
  </w:num>
  <w:num w:numId="4" w16cid:durableId="1916813521">
    <w:abstractNumId w:val="2"/>
  </w:num>
  <w:num w:numId="5" w16cid:durableId="1358307507">
    <w:abstractNumId w:val="4"/>
  </w:num>
  <w:num w:numId="6" w16cid:durableId="196098825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茂浩">
    <w15:presenceInfo w15:providerId="Windows Live" w15:userId="e822d5afee7d0e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46E5"/>
    <w:rsid w:val="0001407A"/>
    <w:rsid w:val="00016296"/>
    <w:rsid w:val="00032014"/>
    <w:rsid w:val="000423C7"/>
    <w:rsid w:val="00047A92"/>
    <w:rsid w:val="00052979"/>
    <w:rsid w:val="0006611F"/>
    <w:rsid w:val="00067755"/>
    <w:rsid w:val="00072179"/>
    <w:rsid w:val="00074653"/>
    <w:rsid w:val="00083108"/>
    <w:rsid w:val="000A1F47"/>
    <w:rsid w:val="000A306F"/>
    <w:rsid w:val="000A51F5"/>
    <w:rsid w:val="000A6428"/>
    <w:rsid w:val="000B031D"/>
    <w:rsid w:val="000B7528"/>
    <w:rsid w:val="000C2231"/>
    <w:rsid w:val="000C4A9B"/>
    <w:rsid w:val="000C548B"/>
    <w:rsid w:val="000D7CE1"/>
    <w:rsid w:val="000E420A"/>
    <w:rsid w:val="000E5E9D"/>
    <w:rsid w:val="000E6DF9"/>
    <w:rsid w:val="00111652"/>
    <w:rsid w:val="00125F2B"/>
    <w:rsid w:val="001353BB"/>
    <w:rsid w:val="00147F45"/>
    <w:rsid w:val="00154BC4"/>
    <w:rsid w:val="0019591D"/>
    <w:rsid w:val="00196C54"/>
    <w:rsid w:val="001A07AF"/>
    <w:rsid w:val="001A12DD"/>
    <w:rsid w:val="001A389A"/>
    <w:rsid w:val="001A5924"/>
    <w:rsid w:val="001B417C"/>
    <w:rsid w:val="001C23D3"/>
    <w:rsid w:val="001C581B"/>
    <w:rsid w:val="001C7DBF"/>
    <w:rsid w:val="001D12DA"/>
    <w:rsid w:val="001D60E5"/>
    <w:rsid w:val="001E3230"/>
    <w:rsid w:val="001F2567"/>
    <w:rsid w:val="001F6E66"/>
    <w:rsid w:val="001F7752"/>
    <w:rsid w:val="00216A1F"/>
    <w:rsid w:val="00226DCC"/>
    <w:rsid w:val="00231681"/>
    <w:rsid w:val="00231C4A"/>
    <w:rsid w:val="00243D38"/>
    <w:rsid w:val="00280E66"/>
    <w:rsid w:val="002A2FEF"/>
    <w:rsid w:val="002A72B4"/>
    <w:rsid w:val="002C5460"/>
    <w:rsid w:val="002D387E"/>
    <w:rsid w:val="002D649B"/>
    <w:rsid w:val="002E223B"/>
    <w:rsid w:val="002E27C3"/>
    <w:rsid w:val="002F0A65"/>
    <w:rsid w:val="00306FAA"/>
    <w:rsid w:val="003207BC"/>
    <w:rsid w:val="00340FD9"/>
    <w:rsid w:val="00343B89"/>
    <w:rsid w:val="00361D74"/>
    <w:rsid w:val="0037335F"/>
    <w:rsid w:val="00373EFD"/>
    <w:rsid w:val="00374889"/>
    <w:rsid w:val="00396B8D"/>
    <w:rsid w:val="003B0862"/>
    <w:rsid w:val="003B549D"/>
    <w:rsid w:val="003B7EF6"/>
    <w:rsid w:val="003C1464"/>
    <w:rsid w:val="003C3DF9"/>
    <w:rsid w:val="003E6DED"/>
    <w:rsid w:val="00402444"/>
    <w:rsid w:val="004129B9"/>
    <w:rsid w:val="0042191E"/>
    <w:rsid w:val="00431386"/>
    <w:rsid w:val="004413C2"/>
    <w:rsid w:val="004609BB"/>
    <w:rsid w:val="00480AC9"/>
    <w:rsid w:val="004878F8"/>
    <w:rsid w:val="0049037C"/>
    <w:rsid w:val="00496902"/>
    <w:rsid w:val="004977A4"/>
    <w:rsid w:val="004978AA"/>
    <w:rsid w:val="004A7F53"/>
    <w:rsid w:val="004D2803"/>
    <w:rsid w:val="004E1DF9"/>
    <w:rsid w:val="004E2B18"/>
    <w:rsid w:val="00503320"/>
    <w:rsid w:val="005144A8"/>
    <w:rsid w:val="005264D1"/>
    <w:rsid w:val="00531841"/>
    <w:rsid w:val="00542C3B"/>
    <w:rsid w:val="0054368E"/>
    <w:rsid w:val="005559B1"/>
    <w:rsid w:val="005713D8"/>
    <w:rsid w:val="00573D84"/>
    <w:rsid w:val="00576307"/>
    <w:rsid w:val="005925A3"/>
    <w:rsid w:val="005B4C78"/>
    <w:rsid w:val="0062465C"/>
    <w:rsid w:val="00625135"/>
    <w:rsid w:val="00630F6C"/>
    <w:rsid w:val="00633738"/>
    <w:rsid w:val="00634778"/>
    <w:rsid w:val="00634D79"/>
    <w:rsid w:val="0065022D"/>
    <w:rsid w:val="0068397A"/>
    <w:rsid w:val="0069137A"/>
    <w:rsid w:val="00697E25"/>
    <w:rsid w:val="006B00DC"/>
    <w:rsid w:val="006B0B3C"/>
    <w:rsid w:val="006B2A86"/>
    <w:rsid w:val="006C5EFA"/>
    <w:rsid w:val="006C70EB"/>
    <w:rsid w:val="006D63F1"/>
    <w:rsid w:val="006E23CB"/>
    <w:rsid w:val="006E49B6"/>
    <w:rsid w:val="006F067C"/>
    <w:rsid w:val="006F6BB1"/>
    <w:rsid w:val="00737D69"/>
    <w:rsid w:val="007772FC"/>
    <w:rsid w:val="00783B3E"/>
    <w:rsid w:val="00795B82"/>
    <w:rsid w:val="007A265C"/>
    <w:rsid w:val="007A4F79"/>
    <w:rsid w:val="007B4995"/>
    <w:rsid w:val="007E4FB1"/>
    <w:rsid w:val="00807CAC"/>
    <w:rsid w:val="00807D56"/>
    <w:rsid w:val="00810864"/>
    <w:rsid w:val="00815225"/>
    <w:rsid w:val="00832CD4"/>
    <w:rsid w:val="00840727"/>
    <w:rsid w:val="008411AD"/>
    <w:rsid w:val="00844647"/>
    <w:rsid w:val="00851B5F"/>
    <w:rsid w:val="00871F7E"/>
    <w:rsid w:val="00873B6B"/>
    <w:rsid w:val="00895E59"/>
    <w:rsid w:val="00897B4F"/>
    <w:rsid w:val="008A4044"/>
    <w:rsid w:val="008B386E"/>
    <w:rsid w:val="008D234F"/>
    <w:rsid w:val="008E0D3E"/>
    <w:rsid w:val="009009E8"/>
    <w:rsid w:val="00932CB5"/>
    <w:rsid w:val="009333AF"/>
    <w:rsid w:val="00941A73"/>
    <w:rsid w:val="009510C3"/>
    <w:rsid w:val="009646BE"/>
    <w:rsid w:val="009757C3"/>
    <w:rsid w:val="00980269"/>
    <w:rsid w:val="00992890"/>
    <w:rsid w:val="009B1AD0"/>
    <w:rsid w:val="009E1131"/>
    <w:rsid w:val="009E3DE3"/>
    <w:rsid w:val="009E4930"/>
    <w:rsid w:val="009F3E73"/>
    <w:rsid w:val="00A02AC3"/>
    <w:rsid w:val="00A04542"/>
    <w:rsid w:val="00A0656B"/>
    <w:rsid w:val="00A1180F"/>
    <w:rsid w:val="00A139DA"/>
    <w:rsid w:val="00A15AED"/>
    <w:rsid w:val="00A30839"/>
    <w:rsid w:val="00A34360"/>
    <w:rsid w:val="00A44949"/>
    <w:rsid w:val="00A44AA5"/>
    <w:rsid w:val="00A64CB1"/>
    <w:rsid w:val="00A82E9E"/>
    <w:rsid w:val="00A86976"/>
    <w:rsid w:val="00A87DC3"/>
    <w:rsid w:val="00A979E6"/>
    <w:rsid w:val="00AA60DB"/>
    <w:rsid w:val="00AB0A83"/>
    <w:rsid w:val="00AB0F9B"/>
    <w:rsid w:val="00AB2887"/>
    <w:rsid w:val="00AE3A47"/>
    <w:rsid w:val="00AE425D"/>
    <w:rsid w:val="00AF63DB"/>
    <w:rsid w:val="00B25610"/>
    <w:rsid w:val="00B26657"/>
    <w:rsid w:val="00B4357A"/>
    <w:rsid w:val="00B47E8D"/>
    <w:rsid w:val="00B507CB"/>
    <w:rsid w:val="00B52861"/>
    <w:rsid w:val="00B54660"/>
    <w:rsid w:val="00B742C9"/>
    <w:rsid w:val="00B768E8"/>
    <w:rsid w:val="00BB1148"/>
    <w:rsid w:val="00BC7A63"/>
    <w:rsid w:val="00BE0532"/>
    <w:rsid w:val="00BE7320"/>
    <w:rsid w:val="00C115B0"/>
    <w:rsid w:val="00C179B5"/>
    <w:rsid w:val="00C51B45"/>
    <w:rsid w:val="00C51BDA"/>
    <w:rsid w:val="00C53DC2"/>
    <w:rsid w:val="00C57FEF"/>
    <w:rsid w:val="00C75EF1"/>
    <w:rsid w:val="00CB08B6"/>
    <w:rsid w:val="00CC4A8A"/>
    <w:rsid w:val="00CC536D"/>
    <w:rsid w:val="00CE0412"/>
    <w:rsid w:val="00CE5446"/>
    <w:rsid w:val="00D026A7"/>
    <w:rsid w:val="00D21EB4"/>
    <w:rsid w:val="00D27581"/>
    <w:rsid w:val="00D33022"/>
    <w:rsid w:val="00D44B15"/>
    <w:rsid w:val="00D752E2"/>
    <w:rsid w:val="00D86A5F"/>
    <w:rsid w:val="00D92850"/>
    <w:rsid w:val="00D949E2"/>
    <w:rsid w:val="00DA4BCD"/>
    <w:rsid w:val="00DC1F73"/>
    <w:rsid w:val="00DD4A2A"/>
    <w:rsid w:val="00DE0944"/>
    <w:rsid w:val="00DF1D95"/>
    <w:rsid w:val="00E20C0E"/>
    <w:rsid w:val="00E226D7"/>
    <w:rsid w:val="00E24442"/>
    <w:rsid w:val="00E317F4"/>
    <w:rsid w:val="00E41E3F"/>
    <w:rsid w:val="00E47AAC"/>
    <w:rsid w:val="00E541C5"/>
    <w:rsid w:val="00E65820"/>
    <w:rsid w:val="00E8293C"/>
    <w:rsid w:val="00E84D0F"/>
    <w:rsid w:val="00EA2AA9"/>
    <w:rsid w:val="00EA4026"/>
    <w:rsid w:val="00ED08DF"/>
    <w:rsid w:val="00ED6290"/>
    <w:rsid w:val="00EE18CE"/>
    <w:rsid w:val="00EF47CA"/>
    <w:rsid w:val="00F03170"/>
    <w:rsid w:val="00F117AF"/>
    <w:rsid w:val="00F370DF"/>
    <w:rsid w:val="00F47508"/>
    <w:rsid w:val="00F526B6"/>
    <w:rsid w:val="00F644AC"/>
    <w:rsid w:val="00F82624"/>
    <w:rsid w:val="00F8578C"/>
    <w:rsid w:val="00F94743"/>
    <w:rsid w:val="00F95359"/>
    <w:rsid w:val="00FB2B41"/>
    <w:rsid w:val="00FC0D78"/>
    <w:rsid w:val="00FC304A"/>
    <w:rsid w:val="00FC4042"/>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paragraph" w:styleId="ab">
    <w:name w:val="Revision"/>
    <w:hidden/>
    <w:uiPriority w:val="99"/>
    <w:semiHidden/>
    <w:rsid w:val="000C4A9B"/>
    <w:rPr>
      <w:kern w:val="2"/>
      <w:sz w:val="21"/>
      <w:szCs w:val="22"/>
    </w:rPr>
  </w:style>
  <w:style w:type="character" w:styleId="ac">
    <w:name w:val="annotation reference"/>
    <w:basedOn w:val="a0"/>
    <w:uiPriority w:val="99"/>
    <w:semiHidden/>
    <w:unhideWhenUsed/>
    <w:rsid w:val="003C1464"/>
    <w:rPr>
      <w:sz w:val="18"/>
      <w:szCs w:val="18"/>
    </w:rPr>
  </w:style>
  <w:style w:type="paragraph" w:styleId="ad">
    <w:name w:val="annotation text"/>
    <w:basedOn w:val="a"/>
    <w:link w:val="ae"/>
    <w:uiPriority w:val="99"/>
    <w:unhideWhenUsed/>
    <w:rsid w:val="003C1464"/>
    <w:pPr>
      <w:jc w:val="left"/>
    </w:pPr>
  </w:style>
  <w:style w:type="character" w:customStyle="1" w:styleId="ae">
    <w:name w:val="コメント文字列 (文字)"/>
    <w:basedOn w:val="a0"/>
    <w:link w:val="ad"/>
    <w:uiPriority w:val="99"/>
    <w:rsid w:val="003C1464"/>
    <w:rPr>
      <w:kern w:val="2"/>
      <w:sz w:val="21"/>
      <w:szCs w:val="22"/>
    </w:rPr>
  </w:style>
  <w:style w:type="paragraph" w:styleId="af">
    <w:name w:val="annotation subject"/>
    <w:basedOn w:val="ad"/>
    <w:next w:val="ad"/>
    <w:link w:val="af0"/>
    <w:uiPriority w:val="99"/>
    <w:semiHidden/>
    <w:unhideWhenUsed/>
    <w:rsid w:val="003C1464"/>
    <w:rPr>
      <w:b/>
      <w:bCs/>
    </w:rPr>
  </w:style>
  <w:style w:type="character" w:customStyle="1" w:styleId="af0">
    <w:name w:val="コメント内容 (文字)"/>
    <w:basedOn w:val="ae"/>
    <w:link w:val="af"/>
    <w:uiPriority w:val="99"/>
    <w:semiHidden/>
    <w:rsid w:val="003C1464"/>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ECAC23-8BC7-4ECE-97BB-B52664099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490</Words>
  <Characters>2799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茂浩</cp:lastModifiedBy>
  <cp:revision>102</cp:revision>
  <cp:lastPrinted>2018-12-19T23:20:00Z</cp:lastPrinted>
  <dcterms:created xsi:type="dcterms:W3CDTF">2018-12-20T08:19:00Z</dcterms:created>
  <dcterms:modified xsi:type="dcterms:W3CDTF">2023-01-14T15:41:00Z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