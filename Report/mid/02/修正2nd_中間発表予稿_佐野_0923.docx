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5B37D420">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778B0B4D" w:rsidR="00871F7E" w:rsidRDefault="000A7F3C"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4</w:t>
                            </w:r>
                            <w:r w:rsidR="00871F7E">
                              <w:rPr>
                                <w:rFonts w:ascii="ＭＳ Ｐゴシック" w:eastAsia="ＭＳ Ｐゴシック" w:hAnsi="ＭＳ Ｐゴシック" w:hint="eastAsia"/>
                                <w:b/>
                                <w:sz w:val="24"/>
                              </w:rPr>
                              <w:t xml:space="preserve">　　</w:t>
                            </w:r>
                            <w:r w:rsidR="00A156AB">
                              <w:rPr>
                                <w:rFonts w:ascii="ＭＳ Ｐゴシック" w:eastAsia="ＭＳ Ｐゴシック" w:hAnsi="ＭＳ Ｐゴシック" w:hint="eastAsia"/>
                                <w:b/>
                                <w:sz w:val="24"/>
                              </w:rPr>
                              <w:t>選手の3次元位置を追跡するバレーボール</w:t>
                            </w:r>
                            <w:r w:rsidR="00C8784B">
                              <w:rPr>
                                <w:rFonts w:ascii="ＭＳ Ｐゴシック" w:eastAsia="ＭＳ Ｐゴシック" w:hAnsi="ＭＳ Ｐゴシック" w:hint="eastAsia"/>
                                <w:b/>
                                <w:sz w:val="24"/>
                              </w:rPr>
                              <w:t>分析</w:t>
                            </w:r>
                            <w:r w:rsidR="002878C7">
                              <w:rPr>
                                <w:rFonts w:ascii="ＭＳ Ｐゴシック" w:eastAsia="ＭＳ Ｐゴシック" w:hAnsi="ＭＳ Ｐゴシック" w:hint="eastAsia"/>
                                <w:b/>
                                <w:sz w:val="24"/>
                              </w:rPr>
                              <w:t>支援</w:t>
                            </w:r>
                            <w:r w:rsidR="00A156AB">
                              <w:rPr>
                                <w:rFonts w:ascii="ＭＳ Ｐゴシック" w:eastAsia="ＭＳ Ｐゴシック" w:hAnsi="ＭＳ Ｐゴシック" w:hint="eastAsia"/>
                                <w:b/>
                                <w:sz w:val="24"/>
                              </w:rPr>
                              <w:t>システム</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778B0B4D" w:rsidR="00871F7E" w:rsidRDefault="000A7F3C"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4</w:t>
                      </w:r>
                      <w:r w:rsidR="00871F7E">
                        <w:rPr>
                          <w:rFonts w:ascii="ＭＳ Ｐゴシック" w:eastAsia="ＭＳ Ｐゴシック" w:hAnsi="ＭＳ Ｐゴシック" w:hint="eastAsia"/>
                          <w:b/>
                          <w:sz w:val="24"/>
                        </w:rPr>
                        <w:t xml:space="preserve">　　</w:t>
                      </w:r>
                      <w:r w:rsidR="00A156AB">
                        <w:rPr>
                          <w:rFonts w:ascii="ＭＳ Ｐゴシック" w:eastAsia="ＭＳ Ｐゴシック" w:hAnsi="ＭＳ Ｐゴシック" w:hint="eastAsia"/>
                          <w:b/>
                          <w:sz w:val="24"/>
                        </w:rPr>
                        <w:t>選手の3次元位置を追跡するバレーボール</w:t>
                      </w:r>
                      <w:r w:rsidR="00C8784B">
                        <w:rPr>
                          <w:rFonts w:ascii="ＭＳ Ｐゴシック" w:eastAsia="ＭＳ Ｐゴシック" w:hAnsi="ＭＳ Ｐゴシック" w:hint="eastAsia"/>
                          <w:b/>
                          <w:sz w:val="24"/>
                        </w:rPr>
                        <w:t>分析</w:t>
                      </w:r>
                      <w:r w:rsidR="002878C7">
                        <w:rPr>
                          <w:rFonts w:ascii="ＭＳ Ｐゴシック" w:eastAsia="ＭＳ Ｐゴシック" w:hAnsi="ＭＳ Ｐゴシック" w:hint="eastAsia"/>
                          <w:b/>
                          <w:sz w:val="24"/>
                        </w:rPr>
                        <w:t>支援</w:t>
                      </w:r>
                      <w:r w:rsidR="00A156AB">
                        <w:rPr>
                          <w:rFonts w:ascii="ＭＳ Ｐゴシック" w:eastAsia="ＭＳ Ｐゴシック" w:hAnsi="ＭＳ Ｐゴシック" w:hint="eastAsia"/>
                          <w:b/>
                          <w:sz w:val="24"/>
                        </w:rPr>
                        <w:t>システム</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33BCC9A3" w:rsidR="00D026A7" w:rsidRPr="00272ED9" w:rsidRDefault="00272ED9" w:rsidP="00217DF5">
      <w:pPr>
        <w:ind w:firstLineChars="100" w:firstLine="187"/>
        <w:rPr>
          <w:rFonts w:ascii="Times New Roman" w:hAnsi="Times New Roman"/>
          <w:sz w:val="20"/>
          <w:szCs w:val="20"/>
        </w:rPr>
        <w:sectPr w:rsidR="00D026A7" w:rsidRPr="00272ED9" w:rsidSect="00D026A7">
          <w:pgSz w:w="11906" w:h="16838" w:code="9"/>
          <w:pgMar w:top="1134" w:right="1134" w:bottom="1134" w:left="1418" w:header="851" w:footer="992" w:gutter="0"/>
          <w:cols w:space="420"/>
          <w:docGrid w:type="linesAndChars" w:linePitch="291" w:charSpace="-2662"/>
        </w:sectPr>
      </w:pPr>
      <w:r w:rsidRPr="00965690">
        <w:rPr>
          <w:rFonts w:ascii="ＭＳ Ｐ明朝" w:eastAsia="ＭＳ Ｐ明朝" w:hAnsi="ＭＳ Ｐ明朝" w:hint="eastAsia"/>
          <w:sz w:val="20"/>
          <w:szCs w:val="20"/>
        </w:rPr>
        <w:t>現在、スポーツトレーニングの分野では</w:t>
      </w:r>
      <w:r w:rsidR="00AB5A5D" w:rsidRPr="00965690">
        <w:rPr>
          <w:rFonts w:ascii="ＭＳ Ｐ明朝" w:eastAsia="ＭＳ Ｐ明朝" w:hAnsi="ＭＳ Ｐ明朝" w:hint="eastAsia"/>
          <w:sz w:val="20"/>
          <w:szCs w:val="20"/>
        </w:rPr>
        <w:t>定量的に選手の動きを分析し、改善する科学的な指導</w:t>
      </w:r>
      <w:r w:rsidRPr="00965690">
        <w:rPr>
          <w:rFonts w:ascii="ＭＳ Ｐ明朝" w:eastAsia="ＭＳ Ｐ明朝" w:hAnsi="ＭＳ Ｐ明朝" w:hint="eastAsia"/>
          <w:sz w:val="20"/>
          <w:szCs w:val="20"/>
        </w:rPr>
        <w:t>が求められている。</w:t>
      </w:r>
      <w:r w:rsidR="00741DCE" w:rsidRPr="00965690">
        <w:rPr>
          <w:rFonts w:ascii="ＭＳ Ｐ明朝" w:eastAsia="ＭＳ Ｐ明朝" w:hAnsi="ＭＳ Ｐ明朝" w:hint="eastAsia"/>
          <w:sz w:val="20"/>
          <w:szCs w:val="20"/>
        </w:rPr>
        <w:t>本研究室では、その中でも</w:t>
      </w:r>
      <w:ins w:id="0" w:author="外山 茂浩(長岡高専)" w:date="2022-09-24T12:59:00Z">
        <w:r w:rsidR="007A5AD1">
          <w:rPr>
            <w:rFonts w:ascii="ＭＳ Ｐ明朝" w:eastAsia="ＭＳ Ｐ明朝" w:hAnsi="ＭＳ Ｐ明朝" w:hint="eastAsia"/>
            <w:sz w:val="20"/>
            <w:szCs w:val="20"/>
          </w:rPr>
          <w:t>，本研究室では</w:t>
        </w:r>
      </w:ins>
      <w:r w:rsidRPr="00965690">
        <w:rPr>
          <w:rFonts w:ascii="ＭＳ Ｐ明朝" w:eastAsia="ＭＳ Ｐ明朝" w:hAnsi="ＭＳ Ｐ明朝" w:hint="eastAsia"/>
          <w:sz w:val="20"/>
          <w:szCs w:val="20"/>
        </w:rPr>
        <w:t>バレーボール</w:t>
      </w:r>
      <w:r w:rsidR="00184EB9" w:rsidRPr="00965690">
        <w:rPr>
          <w:rFonts w:ascii="ＭＳ Ｐ明朝" w:eastAsia="ＭＳ Ｐ明朝" w:hAnsi="ＭＳ Ｐ明朝" w:hint="eastAsia"/>
          <w:sz w:val="20"/>
          <w:szCs w:val="20"/>
        </w:rPr>
        <w:t>競技</w:t>
      </w:r>
      <w:r w:rsidR="00F3439C" w:rsidRPr="00965690">
        <w:rPr>
          <w:rFonts w:ascii="ＭＳ Ｐ明朝" w:eastAsia="ＭＳ Ｐ明朝" w:hAnsi="ＭＳ Ｐ明朝" w:hint="eastAsia"/>
          <w:sz w:val="20"/>
          <w:szCs w:val="20"/>
        </w:rPr>
        <w:t>に対</w:t>
      </w:r>
      <w:ins w:id="1" w:author="外山 茂浩(長岡高専)" w:date="2022-09-24T12:59:00Z">
        <w:r w:rsidR="007A5AD1">
          <w:rPr>
            <w:rFonts w:ascii="ＭＳ Ｐ明朝" w:eastAsia="ＭＳ Ｐ明朝" w:hAnsi="ＭＳ Ｐ明朝" w:hint="eastAsia"/>
            <w:sz w:val="20"/>
            <w:szCs w:val="20"/>
          </w:rPr>
          <w:t>する</w:t>
        </w:r>
      </w:ins>
      <w:del w:id="2" w:author="外山 茂浩(長岡高専)" w:date="2022-09-24T12:59:00Z">
        <w:r w:rsidR="00B12AF4" w:rsidRPr="00965690" w:rsidDel="007A5AD1">
          <w:rPr>
            <w:rFonts w:ascii="ＭＳ Ｐ明朝" w:eastAsia="ＭＳ Ｐ明朝" w:hAnsi="ＭＳ Ｐ明朝" w:hint="eastAsia"/>
            <w:sz w:val="20"/>
            <w:szCs w:val="20"/>
          </w:rPr>
          <w:delText>して</w:delText>
        </w:r>
      </w:del>
      <w:ins w:id="3" w:author="外山 茂浩(長岡高専)" w:date="2022-09-24T12:59:00Z">
        <w:r w:rsidR="007A5AD1">
          <w:rPr>
            <w:rFonts w:ascii="ＭＳ Ｐ明朝" w:eastAsia="ＭＳ Ｐ明朝" w:hAnsi="ＭＳ Ｐ明朝" w:hint="eastAsia"/>
            <w:sz w:val="20"/>
            <w:szCs w:val="20"/>
          </w:rPr>
          <w:t>定量</w:t>
        </w:r>
      </w:ins>
      <w:del w:id="4" w:author="外山 茂浩(長岡高専)" w:date="2022-09-24T12:59:00Z">
        <w:r w:rsidR="00F3439C" w:rsidRPr="00965690" w:rsidDel="007A5AD1">
          <w:rPr>
            <w:rFonts w:ascii="ＭＳ Ｐ明朝" w:eastAsia="ＭＳ Ｐ明朝" w:hAnsi="ＭＳ Ｐ明朝" w:hint="eastAsia"/>
            <w:sz w:val="20"/>
            <w:szCs w:val="20"/>
          </w:rPr>
          <w:delText>科学</w:delText>
        </w:r>
      </w:del>
      <w:r w:rsidR="00F3439C" w:rsidRPr="00965690">
        <w:rPr>
          <w:rFonts w:ascii="ＭＳ Ｐ明朝" w:eastAsia="ＭＳ Ｐ明朝" w:hAnsi="ＭＳ Ｐ明朝" w:hint="eastAsia"/>
          <w:sz w:val="20"/>
          <w:szCs w:val="20"/>
        </w:rPr>
        <w:t>的な分析</w:t>
      </w:r>
      <w:r w:rsidR="00741DCE" w:rsidRPr="00965690">
        <w:rPr>
          <w:rFonts w:ascii="ＭＳ Ｐ明朝" w:eastAsia="ＭＳ Ｐ明朝" w:hAnsi="ＭＳ Ｐ明朝" w:hint="eastAsia"/>
          <w:sz w:val="20"/>
          <w:szCs w:val="20"/>
        </w:rPr>
        <w:t>を</w:t>
      </w:r>
      <w:r w:rsidR="00AB5A5D" w:rsidRPr="00965690">
        <w:rPr>
          <w:rFonts w:ascii="ＭＳ Ｐ明朝" w:eastAsia="ＭＳ Ｐ明朝" w:hAnsi="ＭＳ Ｐ明朝" w:hint="eastAsia"/>
          <w:sz w:val="20"/>
          <w:szCs w:val="20"/>
        </w:rPr>
        <w:t>支援するシステムに関して研究を</w:t>
      </w:r>
      <w:r w:rsidR="00741DCE" w:rsidRPr="00965690">
        <w:rPr>
          <w:rFonts w:ascii="ＭＳ Ｐ明朝" w:eastAsia="ＭＳ Ｐ明朝" w:hAnsi="ＭＳ Ｐ明朝" w:hint="eastAsia"/>
          <w:sz w:val="20"/>
          <w:szCs w:val="20"/>
        </w:rPr>
        <w:t>行ってきた。</w:t>
      </w:r>
      <w:r w:rsidR="00F3439C" w:rsidRPr="00965690">
        <w:rPr>
          <w:rFonts w:ascii="ＭＳ Ｐ明朝" w:eastAsia="ＭＳ Ｐ明朝" w:hAnsi="ＭＳ Ｐ明朝" w:hint="eastAsia"/>
          <w:sz w:val="20"/>
          <w:szCs w:val="20"/>
        </w:rPr>
        <w:t>先行研究では</w:t>
      </w:r>
      <w:r w:rsidR="00741DCE">
        <w:rPr>
          <w:rFonts w:ascii="Times New Roman" w:hAnsi="Times New Roman" w:hint="eastAsia"/>
          <w:sz w:val="20"/>
          <w:szCs w:val="20"/>
        </w:rPr>
        <w:t>1</w:t>
      </w:r>
      <w:r w:rsidR="00741DCE" w:rsidRPr="00965690">
        <w:rPr>
          <w:rFonts w:ascii="ＭＳ Ｐ明朝" w:eastAsia="ＭＳ Ｐ明朝" w:hAnsi="ＭＳ Ｐ明朝" w:hint="eastAsia"/>
          <w:sz w:val="20"/>
          <w:szCs w:val="20"/>
        </w:rPr>
        <w:t>台のカメラ</w:t>
      </w:r>
      <w:r w:rsidR="00B67077">
        <w:rPr>
          <w:rFonts w:ascii="ＭＳ Ｐ明朝" w:eastAsia="ＭＳ Ｐ明朝" w:hAnsi="ＭＳ Ｐ明朝" w:hint="eastAsia"/>
          <w:sz w:val="20"/>
          <w:szCs w:val="20"/>
        </w:rPr>
        <w:t>を用いて</w:t>
      </w:r>
      <w:r w:rsidR="00741DCE" w:rsidRPr="00965690">
        <w:rPr>
          <w:rFonts w:ascii="ＭＳ Ｐ明朝" w:eastAsia="ＭＳ Ｐ明朝" w:hAnsi="ＭＳ Ｐ明朝" w:hint="eastAsia"/>
          <w:sz w:val="20"/>
          <w:szCs w:val="20"/>
        </w:rPr>
        <w:t>選手の</w:t>
      </w:r>
      <w:r w:rsidR="00F3439C">
        <w:rPr>
          <w:rFonts w:ascii="Times New Roman" w:hAnsi="Times New Roman" w:hint="eastAsia"/>
          <w:sz w:val="20"/>
          <w:szCs w:val="20"/>
        </w:rPr>
        <w:t>2</w:t>
      </w:r>
      <w:r w:rsidR="00F3439C" w:rsidRPr="00965690">
        <w:rPr>
          <w:rFonts w:ascii="ＭＳ Ｐ明朝" w:eastAsia="ＭＳ Ｐ明朝" w:hAnsi="ＭＳ Ｐ明朝" w:hint="eastAsia"/>
          <w:sz w:val="20"/>
          <w:szCs w:val="20"/>
        </w:rPr>
        <w:t>次元位置を追跡したが、選手の跳躍時</w:t>
      </w:r>
      <w:r w:rsidR="00741DCE" w:rsidRPr="00965690">
        <w:rPr>
          <w:rFonts w:ascii="ＭＳ Ｐ明朝" w:eastAsia="ＭＳ Ｐ明朝" w:hAnsi="ＭＳ Ｐ明朝" w:hint="eastAsia"/>
          <w:sz w:val="20"/>
          <w:szCs w:val="20"/>
        </w:rPr>
        <w:t>に誤った位置を推定する</w:t>
      </w:r>
      <w:r w:rsidR="00AB5A5D" w:rsidRPr="00965690">
        <w:rPr>
          <w:rFonts w:ascii="ＭＳ Ｐ明朝" w:eastAsia="ＭＳ Ｐ明朝" w:hAnsi="ＭＳ Ｐ明朝" w:hint="eastAsia"/>
          <w:sz w:val="20"/>
          <w:szCs w:val="20"/>
        </w:rPr>
        <w:t>課題</w:t>
      </w:r>
      <w:r w:rsidR="00741DCE" w:rsidRPr="00965690">
        <w:rPr>
          <w:rFonts w:ascii="ＭＳ Ｐ明朝" w:eastAsia="ＭＳ Ｐ明朝" w:hAnsi="ＭＳ Ｐ明朝" w:hint="eastAsia"/>
          <w:sz w:val="20"/>
          <w:szCs w:val="20"/>
        </w:rPr>
        <w:t>があった</w:t>
      </w:r>
      <w:r w:rsidR="00AB5A5D" w:rsidRPr="00965690">
        <w:rPr>
          <w:rFonts w:ascii="ＭＳ Ｐ明朝" w:eastAsia="ＭＳ Ｐ明朝" w:hAnsi="ＭＳ Ｐ明朝" w:hint="eastAsia"/>
          <w:sz w:val="20"/>
          <w:szCs w:val="20"/>
        </w:rPr>
        <w:t>。そこで</w:t>
      </w:r>
      <w:r w:rsidR="00741DCE" w:rsidRPr="00965690">
        <w:rPr>
          <w:rFonts w:ascii="ＭＳ Ｐ明朝" w:eastAsia="ＭＳ Ｐ明朝" w:hAnsi="ＭＳ Ｐ明朝" w:hint="eastAsia"/>
          <w:sz w:val="20"/>
          <w:szCs w:val="20"/>
        </w:rPr>
        <w:t>、本研究では複数のカメラを用いて</w:t>
      </w:r>
      <w:r w:rsidR="00741DCE">
        <w:rPr>
          <w:rFonts w:ascii="Times New Roman" w:hAnsi="Times New Roman" w:hint="eastAsia"/>
          <w:sz w:val="20"/>
          <w:szCs w:val="20"/>
        </w:rPr>
        <w:t>3</w:t>
      </w:r>
      <w:r w:rsidR="00741DCE" w:rsidRPr="00965690">
        <w:rPr>
          <w:rFonts w:ascii="ＭＳ Ｐ明朝" w:eastAsia="ＭＳ Ｐ明朝" w:hAnsi="ＭＳ Ｐ明朝" w:hint="eastAsia"/>
          <w:sz w:val="20"/>
          <w:szCs w:val="20"/>
        </w:rPr>
        <w:t>次元座標を追跡し、</w:t>
      </w:r>
      <w:r w:rsidR="00AB5A5D" w:rsidRPr="00965690">
        <w:rPr>
          <w:rFonts w:ascii="ＭＳ Ｐ明朝" w:eastAsia="ＭＳ Ｐ明朝" w:hAnsi="ＭＳ Ｐ明朝" w:hint="eastAsia"/>
          <w:sz w:val="20"/>
          <w:szCs w:val="20"/>
        </w:rPr>
        <w:t>その課題</w:t>
      </w:r>
      <w:r w:rsidR="00741DCE" w:rsidRPr="00965690">
        <w:rPr>
          <w:rFonts w:ascii="ＭＳ Ｐ明朝" w:eastAsia="ＭＳ Ｐ明朝" w:hAnsi="ＭＳ Ｐ明朝" w:hint="eastAsia"/>
          <w:sz w:val="20"/>
          <w:szCs w:val="20"/>
        </w:rPr>
        <w:t>を解決することを目的とする。</w:t>
      </w:r>
      <w:r w:rsidR="00DA436C" w:rsidRPr="00965690">
        <w:rPr>
          <w:rFonts w:ascii="ＭＳ Ｐ明朝" w:eastAsia="ＭＳ Ｐ明朝" w:hAnsi="ＭＳ Ｐ明朝" w:hint="eastAsia"/>
          <w:sz w:val="20"/>
          <w:szCs w:val="20"/>
        </w:rPr>
        <w:t>現時点では、</w:t>
      </w:r>
      <w:r w:rsidR="00DA436C">
        <w:rPr>
          <w:rFonts w:ascii="Times New Roman" w:hAnsi="Times New Roman" w:hint="eastAsia"/>
          <w:sz w:val="20"/>
          <w:szCs w:val="20"/>
        </w:rPr>
        <w:t>3</w:t>
      </w:r>
      <w:r w:rsidR="00DA436C" w:rsidRPr="00965690">
        <w:rPr>
          <w:rFonts w:ascii="ＭＳ Ｐ明朝" w:eastAsia="ＭＳ Ｐ明朝" w:hAnsi="ＭＳ Ｐ明朝" w:hint="eastAsia"/>
          <w:sz w:val="20"/>
          <w:szCs w:val="20"/>
        </w:rPr>
        <w:t>次元座標を追跡するために必要となるカメラ位置を求める新たな手法</w:t>
      </w:r>
      <w:r w:rsidR="00B12AF4" w:rsidRPr="00965690">
        <w:rPr>
          <w:rFonts w:ascii="ＭＳ Ｐ明朝" w:eastAsia="ＭＳ Ｐ明朝" w:hAnsi="ＭＳ Ｐ明朝" w:hint="eastAsia"/>
          <w:sz w:val="20"/>
          <w:szCs w:val="20"/>
        </w:rPr>
        <w:t>を開発し</w:t>
      </w:r>
      <w:r w:rsidR="00DA436C" w:rsidRPr="00965690">
        <w:rPr>
          <w:rFonts w:ascii="ＭＳ Ｐ明朝" w:eastAsia="ＭＳ Ｐ明朝" w:hAnsi="ＭＳ Ｐ明朝" w:hint="eastAsia"/>
          <w:sz w:val="20"/>
          <w:szCs w:val="20"/>
        </w:rPr>
        <w:t>、その有効性を判断するため実験と考察を行った。</w:t>
      </w:r>
    </w:p>
    <w:p w14:paraId="74D956FD" w14:textId="1F9BE36B"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B12AF4">
        <w:rPr>
          <w:rFonts w:ascii="ＭＳ ゴシック" w:eastAsia="ＭＳ ゴシック" w:hAnsi="ＭＳ ゴシック" w:hint="eastAsia"/>
          <w:b/>
          <w:sz w:val="24"/>
        </w:rPr>
        <w:t>研究背景・目的</w:t>
      </w:r>
    </w:p>
    <w:p w14:paraId="626B2F51" w14:textId="59C76A16" w:rsidR="00BC7A63" w:rsidRPr="00965690" w:rsidRDefault="00B12AF4" w:rsidP="00B12AF4">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現在、スポーツトレーニングの分野では</w:t>
      </w:r>
      <w:r w:rsidR="00AB5A5D" w:rsidRPr="00965690">
        <w:rPr>
          <w:rFonts w:ascii="ＭＳ Ｐ明朝" w:eastAsia="ＭＳ Ｐ明朝" w:hAnsi="ＭＳ Ｐ明朝" w:hint="eastAsia"/>
          <w:szCs w:val="21"/>
        </w:rPr>
        <w:t>定量的に選手の動きを分析し、改善</w:t>
      </w:r>
      <w:ins w:id="5" w:author="外山 茂浩(長岡高専)" w:date="2022-09-24T13:00:00Z">
        <w:r w:rsidR="00291C76">
          <w:rPr>
            <w:rFonts w:ascii="ＭＳ Ｐ明朝" w:eastAsia="ＭＳ Ｐ明朝" w:hAnsi="ＭＳ Ｐ明朝" w:hint="eastAsia"/>
            <w:szCs w:val="21"/>
          </w:rPr>
          <w:t>につなげる</w:t>
        </w:r>
      </w:ins>
      <w:del w:id="6" w:author="外山 茂浩(長岡高専)" w:date="2022-09-24T13:00:00Z">
        <w:r w:rsidR="00AB5A5D" w:rsidRPr="00965690" w:rsidDel="00291C76">
          <w:rPr>
            <w:rFonts w:ascii="ＭＳ Ｐ明朝" w:eastAsia="ＭＳ Ｐ明朝" w:hAnsi="ＭＳ Ｐ明朝" w:hint="eastAsia"/>
            <w:szCs w:val="21"/>
          </w:rPr>
          <w:delText>する</w:delText>
        </w:r>
      </w:del>
      <w:r w:rsidR="00AB5A5D"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が求められている。中でもバレーボール</w:t>
      </w:r>
      <w:r w:rsidR="00184EB9" w:rsidRPr="00965690">
        <w:rPr>
          <w:rFonts w:ascii="ＭＳ Ｐ明朝" w:eastAsia="ＭＳ Ｐ明朝" w:hAnsi="ＭＳ Ｐ明朝" w:hint="eastAsia"/>
          <w:spacing w:val="-4"/>
          <w:szCs w:val="21"/>
        </w:rPr>
        <w:t>競技</w:t>
      </w:r>
      <w:r w:rsidRPr="00965690">
        <w:rPr>
          <w:rFonts w:ascii="ＭＳ Ｐ明朝" w:eastAsia="ＭＳ Ｐ明朝" w:hAnsi="ＭＳ Ｐ明朝" w:hint="eastAsia"/>
          <w:spacing w:val="-4"/>
          <w:szCs w:val="21"/>
        </w:rPr>
        <w:t>ではデータバレーという</w:t>
      </w:r>
      <w:r w:rsidR="004A27DB">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w:t>
      </w:r>
      <w:r w:rsidR="00E50F74" w:rsidRPr="00965690">
        <w:rPr>
          <w:rFonts w:ascii="ＭＳ Ｐ明朝" w:eastAsia="ＭＳ Ｐ明朝" w:hAnsi="ＭＳ Ｐ明朝" w:hint="eastAsia"/>
          <w:spacing w:val="-4"/>
          <w:szCs w:val="21"/>
        </w:rPr>
        <w:t>。しかし、データバレーでは</w:t>
      </w:r>
      <w:r w:rsidR="00D14C17">
        <w:rPr>
          <w:rFonts w:ascii="ＭＳ Ｐ明朝" w:eastAsia="ＭＳ Ｐ明朝" w:hAnsi="ＭＳ Ｐ明朝" w:hint="eastAsia"/>
          <w:spacing w:val="-4"/>
          <w:szCs w:val="21"/>
        </w:rPr>
        <w:t>アナリスト</w:t>
      </w:r>
      <w:r w:rsidR="00E50F74" w:rsidRPr="00965690">
        <w:rPr>
          <w:rFonts w:ascii="ＭＳ Ｐ明朝" w:eastAsia="ＭＳ Ｐ明朝" w:hAnsi="ＭＳ Ｐ明朝" w:hint="eastAsia"/>
          <w:spacing w:val="-4"/>
          <w:szCs w:val="21"/>
        </w:rPr>
        <w:t>の</w:t>
      </w:r>
      <w:r w:rsidR="00965690" w:rsidRPr="00965690">
        <w:rPr>
          <w:rFonts w:ascii="ＭＳ Ｐ明朝" w:eastAsia="ＭＳ Ｐ明朝" w:hAnsi="ＭＳ Ｐ明朝" w:hint="eastAsia"/>
          <w:spacing w:val="-4"/>
          <w:szCs w:val="21"/>
        </w:rPr>
        <w:t>主観</w:t>
      </w:r>
      <w:r w:rsidR="00E50F74" w:rsidRPr="00965690">
        <w:rPr>
          <w:rFonts w:ascii="ＭＳ Ｐ明朝" w:eastAsia="ＭＳ Ｐ明朝" w:hAnsi="ＭＳ Ｐ明朝" w:hint="eastAsia"/>
          <w:spacing w:val="-4"/>
          <w:szCs w:val="21"/>
        </w:rPr>
        <w:t>に基づいたデータを手入力する必要があるため、ソフトを使う難しさとデータの入力ミス、データ精度が</w:t>
      </w:r>
      <w:r w:rsidR="00184EB9" w:rsidRPr="00965690">
        <w:rPr>
          <w:rFonts w:ascii="ＭＳ Ｐ明朝" w:eastAsia="ＭＳ Ｐ明朝" w:hAnsi="ＭＳ Ｐ明朝" w:hint="eastAsia"/>
          <w:spacing w:val="-4"/>
          <w:szCs w:val="21"/>
        </w:rPr>
        <w:t>問題</w:t>
      </w:r>
      <w:r w:rsidR="00E50F74" w:rsidRPr="00965690">
        <w:rPr>
          <w:rFonts w:ascii="ＭＳ Ｐ明朝" w:eastAsia="ＭＳ Ｐ明朝" w:hAnsi="ＭＳ Ｐ明朝" w:hint="eastAsia"/>
          <w:spacing w:val="-4"/>
          <w:szCs w:val="21"/>
        </w:rPr>
        <w:t>である。</w:t>
      </w:r>
      <w:r w:rsidR="00B2726C" w:rsidRPr="00965690">
        <w:rPr>
          <w:rFonts w:ascii="ＭＳ Ｐ明朝" w:eastAsia="ＭＳ Ｐ明朝" w:hAnsi="ＭＳ Ｐ明朝"/>
          <w:spacing w:val="-4"/>
          <w:szCs w:val="21"/>
        </w:rPr>
        <w:br/>
      </w:r>
      <w:r w:rsidR="00B2726C" w:rsidRPr="00965690">
        <w:rPr>
          <w:rFonts w:ascii="ＭＳ Ｐ明朝" w:eastAsia="ＭＳ Ｐ明朝" w:hAnsi="ＭＳ Ｐ明朝" w:hint="eastAsia"/>
          <w:spacing w:val="-4"/>
          <w:szCs w:val="21"/>
        </w:rPr>
        <w:t xml:space="preserve"> </w:t>
      </w:r>
      <w:r w:rsidR="00B2726C" w:rsidRPr="00965690">
        <w:rPr>
          <w:rFonts w:ascii="ＭＳ Ｐ明朝" w:eastAsia="ＭＳ Ｐ明朝" w:hAnsi="ＭＳ Ｐ明朝"/>
          <w:spacing w:val="-4"/>
          <w:szCs w:val="21"/>
        </w:rPr>
        <w:t xml:space="preserve"> </w:t>
      </w:r>
      <w:r w:rsidR="009D412C" w:rsidRPr="00965690">
        <w:rPr>
          <w:rFonts w:ascii="ＭＳ Ｐ明朝" w:eastAsia="ＭＳ Ｐ明朝" w:hAnsi="ＭＳ Ｐ明朝" w:hint="eastAsia"/>
          <w:spacing w:val="-4"/>
          <w:szCs w:val="21"/>
        </w:rPr>
        <w:t>このような背景から先行研究では、</w:t>
      </w:r>
      <w:r w:rsidR="009D412C">
        <w:rPr>
          <w:rFonts w:ascii="Times New Roman" w:eastAsia="ＭＳ Ｐ明朝" w:hAnsi="Times New Roman" w:hint="eastAsia"/>
          <w:spacing w:val="-4"/>
          <w:szCs w:val="21"/>
        </w:rPr>
        <w:t>1</w:t>
      </w:r>
      <w:r w:rsidR="009D412C" w:rsidRPr="00965690">
        <w:rPr>
          <w:rFonts w:ascii="ＭＳ Ｐ明朝" w:eastAsia="ＭＳ Ｐ明朝" w:hAnsi="ＭＳ Ｐ明朝" w:hint="eastAsia"/>
          <w:spacing w:val="-4"/>
          <w:szCs w:val="21"/>
        </w:rPr>
        <w:t>台のカメラを用いて選手の二次元位置を追跡するシステムを開発した</w:t>
      </w:r>
      <w:r w:rsidR="00775D25" w:rsidRPr="00965690">
        <w:rPr>
          <w:rFonts w:ascii="ＭＳ Ｐ明朝" w:eastAsia="ＭＳ Ｐ明朝" w:hAnsi="ＭＳ Ｐ明朝" w:hint="eastAsia"/>
          <w:spacing w:val="-4"/>
          <w:szCs w:val="21"/>
          <w:vertAlign w:val="superscript"/>
        </w:rPr>
        <w:t>[</w:t>
      </w:r>
      <w:r w:rsidR="00775D25" w:rsidRPr="00965690">
        <w:rPr>
          <w:rFonts w:ascii="ＭＳ Ｐ明朝" w:eastAsia="ＭＳ Ｐ明朝" w:hAnsi="ＭＳ Ｐ明朝"/>
          <w:spacing w:val="-4"/>
          <w:szCs w:val="21"/>
          <w:vertAlign w:val="superscript"/>
        </w:rPr>
        <w:t>1]</w:t>
      </w:r>
      <w:r w:rsidR="009D412C" w:rsidRPr="00965690">
        <w:rPr>
          <w:rFonts w:ascii="ＭＳ Ｐ明朝" w:eastAsia="ＭＳ Ｐ明朝" w:hAnsi="ＭＳ Ｐ明朝" w:hint="eastAsia"/>
          <w:spacing w:val="-4"/>
          <w:szCs w:val="21"/>
        </w:rPr>
        <w:t>。しかし選手が</w:t>
      </w:r>
      <w:r w:rsidR="00184EB9" w:rsidRPr="00965690">
        <w:rPr>
          <w:rFonts w:ascii="ＭＳ Ｐ明朝" w:eastAsia="ＭＳ Ｐ明朝" w:hAnsi="ＭＳ Ｐ明朝" w:hint="eastAsia"/>
          <w:spacing w:val="-4"/>
          <w:szCs w:val="21"/>
        </w:rPr>
        <w:t>接地していることを前提とするため、跳躍時には誤った位置を推定する</w:t>
      </w:r>
      <w:r w:rsidR="00965690" w:rsidRPr="00965690">
        <w:rPr>
          <w:rFonts w:ascii="ＭＳ Ｐ明朝" w:eastAsia="ＭＳ Ｐ明朝" w:hAnsi="ＭＳ Ｐ明朝" w:hint="eastAsia"/>
          <w:spacing w:val="-4"/>
          <w:szCs w:val="21"/>
        </w:rPr>
        <w:t>課題</w:t>
      </w:r>
      <w:r w:rsidR="00184EB9" w:rsidRPr="00965690">
        <w:rPr>
          <w:rFonts w:ascii="ＭＳ Ｐ明朝" w:eastAsia="ＭＳ Ｐ明朝" w:hAnsi="ＭＳ Ｐ明朝" w:hint="eastAsia"/>
          <w:spacing w:val="-4"/>
          <w:szCs w:val="21"/>
        </w:rPr>
        <w:t>があ</w:t>
      </w:r>
      <w:r w:rsidR="001A15E6" w:rsidRPr="00965690">
        <w:rPr>
          <w:rFonts w:ascii="ＭＳ Ｐ明朝" w:eastAsia="ＭＳ Ｐ明朝" w:hAnsi="ＭＳ Ｐ明朝" w:hint="eastAsia"/>
          <w:spacing w:val="-4"/>
          <w:szCs w:val="21"/>
        </w:rPr>
        <w:t>った。</w:t>
      </w:r>
      <w:r w:rsidR="00184EB9" w:rsidRPr="00965690">
        <w:rPr>
          <w:rFonts w:ascii="ＭＳ Ｐ明朝" w:eastAsia="ＭＳ Ｐ明朝" w:hAnsi="ＭＳ Ｐ明朝" w:hint="eastAsia"/>
          <w:spacing w:val="-4"/>
          <w:szCs w:val="21"/>
        </w:rPr>
        <w:t>バレーボール競技では</w:t>
      </w:r>
      <w:r w:rsidR="00374122" w:rsidRPr="00965690">
        <w:rPr>
          <w:rFonts w:ascii="ＭＳ Ｐ明朝" w:eastAsia="ＭＳ Ｐ明朝" w:hAnsi="ＭＳ Ｐ明朝" w:hint="eastAsia"/>
          <w:spacing w:val="-4"/>
          <w:szCs w:val="21"/>
        </w:rPr>
        <w:t>選手が</w:t>
      </w:r>
      <w:r w:rsidR="00184EB9" w:rsidRPr="00965690">
        <w:rPr>
          <w:rFonts w:ascii="ＭＳ Ｐ明朝" w:eastAsia="ＭＳ Ｐ明朝" w:hAnsi="ＭＳ Ｐ明朝" w:hint="eastAsia"/>
          <w:spacing w:val="-4"/>
          <w:szCs w:val="21"/>
        </w:rPr>
        <w:t>跳躍を頻繁に行うため、</w:t>
      </w:r>
      <w:r w:rsidR="001A15E6" w:rsidRPr="00965690">
        <w:rPr>
          <w:rFonts w:ascii="ＭＳ Ｐ明朝" w:eastAsia="ＭＳ Ｐ明朝" w:hAnsi="ＭＳ Ｐ明朝" w:hint="eastAsia"/>
          <w:spacing w:val="-4"/>
          <w:szCs w:val="21"/>
        </w:rPr>
        <w:t>この</w:t>
      </w:r>
      <w:r w:rsidR="00965690" w:rsidRPr="00965690">
        <w:rPr>
          <w:rFonts w:ascii="ＭＳ Ｐ明朝" w:eastAsia="ＭＳ Ｐ明朝" w:hAnsi="ＭＳ Ｐ明朝" w:hint="eastAsia"/>
          <w:spacing w:val="-4"/>
          <w:szCs w:val="21"/>
        </w:rPr>
        <w:t>課題</w:t>
      </w:r>
      <w:r w:rsidR="001A15E6" w:rsidRPr="00965690">
        <w:rPr>
          <w:rFonts w:ascii="ＭＳ Ｐ明朝" w:eastAsia="ＭＳ Ｐ明朝" w:hAnsi="ＭＳ Ｐ明朝" w:hint="eastAsia"/>
          <w:spacing w:val="-4"/>
          <w:szCs w:val="21"/>
        </w:rPr>
        <w:t>の解決は重要な課題である。</w:t>
      </w:r>
    </w:p>
    <w:p w14:paraId="11A1B87E" w14:textId="7F4B08B9" w:rsidR="001A15E6" w:rsidRPr="001A15E6" w:rsidRDefault="00D0474B" w:rsidP="00B12AF4">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w:t>
      </w:r>
      <w:r w:rsidR="001A15E6" w:rsidRPr="00965690">
        <w:rPr>
          <w:rFonts w:ascii="ＭＳ Ｐ明朝" w:eastAsia="ＭＳ Ｐ明朝" w:hAnsi="ＭＳ Ｐ明朝" w:hint="eastAsia"/>
          <w:spacing w:val="-4"/>
          <w:szCs w:val="21"/>
        </w:rPr>
        <w:t>本研究では</w:t>
      </w:r>
      <w:r w:rsidR="00E56F77" w:rsidRPr="00965690">
        <w:rPr>
          <w:rFonts w:ascii="ＭＳ Ｐ明朝" w:eastAsia="ＭＳ Ｐ明朝" w:hAnsi="ＭＳ Ｐ明朝" w:hint="eastAsia"/>
          <w:spacing w:val="-4"/>
          <w:szCs w:val="21"/>
        </w:rPr>
        <w:t>、複数のカメラを用いて</w:t>
      </w:r>
      <w:r w:rsidR="001A15E6" w:rsidRPr="00965690">
        <w:rPr>
          <w:rFonts w:ascii="ＭＳ Ｐ明朝" w:eastAsia="ＭＳ Ｐ明朝" w:hAnsi="ＭＳ Ｐ明朝" w:hint="eastAsia"/>
          <w:spacing w:val="-4"/>
          <w:szCs w:val="21"/>
        </w:rPr>
        <w:t>選手の</w:t>
      </w:r>
      <w:r w:rsidR="00E56F77">
        <w:rPr>
          <w:rFonts w:ascii="Times New Roman" w:eastAsia="ＭＳ Ｐ明朝" w:hAnsi="Times New Roman"/>
          <w:spacing w:val="-4"/>
          <w:szCs w:val="21"/>
        </w:rPr>
        <w:t>3</w:t>
      </w:r>
      <w:r w:rsidR="001A15E6" w:rsidRPr="00965690">
        <w:rPr>
          <w:rFonts w:ascii="ＭＳ Ｐ明朝" w:eastAsia="ＭＳ Ｐ明朝" w:hAnsi="ＭＳ Ｐ明朝" w:hint="eastAsia"/>
          <w:spacing w:val="-4"/>
          <w:szCs w:val="21"/>
        </w:rPr>
        <w:t>次元位置</w:t>
      </w:r>
      <w:r w:rsidR="00E56F77" w:rsidRPr="00965690">
        <w:rPr>
          <w:rFonts w:ascii="ＭＳ Ｐ明朝" w:eastAsia="ＭＳ Ｐ明朝" w:hAnsi="ＭＳ Ｐ明朝" w:hint="eastAsia"/>
          <w:spacing w:val="-4"/>
          <w:szCs w:val="21"/>
        </w:rPr>
        <w:t>を追跡することで先の課題</w:t>
      </w:r>
      <w:r w:rsidR="00965690" w:rsidRPr="00965690">
        <w:rPr>
          <w:rFonts w:ascii="ＭＳ Ｐ明朝" w:eastAsia="ＭＳ Ｐ明朝" w:hAnsi="ＭＳ Ｐ明朝" w:hint="eastAsia"/>
          <w:spacing w:val="-4"/>
          <w:szCs w:val="21"/>
        </w:rPr>
        <w:t>を解決する分析支援システムの開発を目的とする。</w:t>
      </w:r>
    </w:p>
    <w:p w14:paraId="4503332E" w14:textId="1F01EC8B" w:rsidR="00D949E2" w:rsidRPr="00573D84"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2</w:t>
      </w:r>
      <w:r w:rsidR="00E20C0E">
        <w:rPr>
          <w:rFonts w:ascii="ＭＳ ゴシック" w:eastAsia="ＭＳ ゴシック" w:hAnsi="ＭＳ ゴシック" w:hint="eastAsia"/>
          <w:b/>
          <w:sz w:val="24"/>
        </w:rPr>
        <w:t xml:space="preserve">　</w:t>
      </w:r>
      <w:r w:rsidR="001E4E27">
        <w:rPr>
          <w:rFonts w:ascii="ＭＳ ゴシック" w:eastAsia="ＭＳ ゴシック" w:hAnsi="ＭＳ ゴシック" w:hint="eastAsia"/>
          <w:b/>
          <w:sz w:val="24"/>
        </w:rPr>
        <w:t>研究内容・方法</w:t>
      </w:r>
    </w:p>
    <w:p w14:paraId="45CBD5CE" w14:textId="74417CA4" w:rsidR="007873C3" w:rsidRDefault="001E4E27" w:rsidP="00003D46">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次元位置を推定するにあたり、コートとカメラの位置関係を知る必要がある。</w:t>
      </w:r>
      <w:r w:rsidR="00D0474B">
        <w:rPr>
          <w:rFonts w:ascii="Times New Roman" w:eastAsia="ＭＳ Ｐ明朝" w:hAnsi="Times New Roman" w:hint="eastAsia"/>
          <w:spacing w:val="-4"/>
          <w:szCs w:val="21"/>
        </w:rPr>
        <w:t>一般にカメラの設置位置を</w:t>
      </w:r>
      <w:ins w:id="7" w:author="外山 茂浩(長岡高専)" w:date="2022-09-24T13:01:00Z">
        <w:r w:rsidR="0063245F">
          <w:rPr>
            <w:rFonts w:ascii="Times New Roman" w:eastAsia="ＭＳ Ｐ明朝" w:hAnsi="Times New Roman" w:hint="eastAsia"/>
            <w:spacing w:val="-4"/>
            <w:szCs w:val="21"/>
          </w:rPr>
          <w:t>固定</w:t>
        </w:r>
      </w:ins>
      <w:del w:id="8" w:author="外山 茂浩(長岡高専)" w:date="2022-09-24T13:01:00Z">
        <w:r w:rsidR="00D0474B" w:rsidDel="0063245F">
          <w:rPr>
            <w:rFonts w:ascii="Times New Roman" w:eastAsia="ＭＳ Ｐ明朝" w:hAnsi="Times New Roman" w:hint="eastAsia"/>
            <w:spacing w:val="-4"/>
            <w:szCs w:val="21"/>
          </w:rPr>
          <w:delText>確定</w:delText>
        </w:r>
      </w:del>
      <w:r w:rsidR="00D0474B">
        <w:rPr>
          <w:rFonts w:ascii="Times New Roman" w:eastAsia="ＭＳ Ｐ明朝" w:hAnsi="Times New Roman" w:hint="eastAsia"/>
          <w:spacing w:val="-4"/>
          <w:szCs w:val="21"/>
        </w:rPr>
        <w:t>した状態で</w:t>
      </w:r>
      <w:r w:rsidR="009F4D38">
        <w:rPr>
          <w:rFonts w:ascii="Times New Roman" w:eastAsia="ＭＳ Ｐ明朝" w:hAnsi="Times New Roman" w:hint="eastAsia"/>
          <w:spacing w:val="-4"/>
          <w:szCs w:val="21"/>
        </w:rPr>
        <w:t>分析</w:t>
      </w:r>
      <w:r w:rsidR="00D0474B">
        <w:rPr>
          <w:rFonts w:ascii="Times New Roman" w:eastAsia="ＭＳ Ｐ明朝" w:hAnsi="Times New Roman" w:hint="eastAsia"/>
          <w:spacing w:val="-4"/>
          <w:szCs w:val="21"/>
        </w:rPr>
        <w:t>を行うが、実際に撮影する際に</w:t>
      </w:r>
      <w:ins w:id="9" w:author="外山 茂浩(長岡高専)" w:date="2022-09-24T13:01:00Z">
        <w:r w:rsidR="0063245F">
          <w:rPr>
            <w:rFonts w:ascii="Times New Roman" w:eastAsia="ＭＳ Ｐ明朝" w:hAnsi="Times New Roman" w:hint="eastAsia"/>
            <w:spacing w:val="-4"/>
            <w:szCs w:val="21"/>
          </w:rPr>
          <w:t>その固定位置座標を知る</w:t>
        </w:r>
      </w:ins>
      <w:del w:id="10" w:author="外山 茂浩(長岡高専)" w:date="2022-09-24T13:01:00Z">
        <w:r w:rsidR="00562CDF" w:rsidDel="0063245F">
          <w:rPr>
            <w:rFonts w:ascii="Times New Roman" w:eastAsia="ＭＳ Ｐ明朝" w:hAnsi="Times New Roman" w:hint="eastAsia"/>
            <w:spacing w:val="-4"/>
            <w:szCs w:val="21"/>
          </w:rPr>
          <w:delText>測定を行う</w:delText>
        </w:r>
      </w:del>
      <w:r w:rsidR="00562CDF">
        <w:rPr>
          <w:rFonts w:ascii="Times New Roman" w:eastAsia="ＭＳ Ｐ明朝" w:hAnsi="Times New Roman" w:hint="eastAsia"/>
          <w:spacing w:val="-4"/>
          <w:szCs w:val="21"/>
        </w:rPr>
        <w:t>必要があり</w:t>
      </w:r>
      <w:del w:id="11" w:author="外山 茂浩(長岡高専)" w:date="2022-09-24T13:01:00Z">
        <w:r w:rsidR="00562CDF" w:rsidDel="0063245F">
          <w:rPr>
            <w:rFonts w:ascii="Times New Roman" w:eastAsia="ＭＳ Ｐ明朝" w:hAnsi="Times New Roman" w:hint="eastAsia"/>
            <w:spacing w:val="-4"/>
            <w:szCs w:val="21"/>
          </w:rPr>
          <w:delText>、</w:delText>
        </w:r>
      </w:del>
      <w:r w:rsidR="00D0474B">
        <w:rPr>
          <w:rFonts w:ascii="Times New Roman" w:eastAsia="ＭＳ Ｐ明朝" w:hAnsi="Times New Roman" w:hint="eastAsia"/>
          <w:spacing w:val="-4"/>
          <w:szCs w:val="21"/>
        </w:rPr>
        <w:t>手間がかかる。そこで</w:t>
      </w:r>
      <w:r w:rsidR="003E15E1">
        <w:rPr>
          <w:rFonts w:ascii="Times New Roman" w:eastAsia="ＭＳ Ｐ明朝" w:hAnsi="Times New Roman" w:hint="eastAsia"/>
          <w:spacing w:val="-4"/>
          <w:szCs w:val="21"/>
        </w:rPr>
        <w:t>本研究では</w:t>
      </w:r>
      <w:r w:rsidR="00374122">
        <w:rPr>
          <w:rFonts w:ascii="Times New Roman" w:eastAsia="ＭＳ Ｐ明朝" w:hAnsi="Times New Roman" w:hint="eastAsia"/>
          <w:spacing w:val="-4"/>
          <w:szCs w:val="21"/>
        </w:rPr>
        <w:t>撮影映像から</w:t>
      </w:r>
      <w:r w:rsidR="008458B6">
        <w:rPr>
          <w:rFonts w:ascii="Times New Roman" w:eastAsia="ＭＳ Ｐ明朝" w:hAnsi="Times New Roman" w:hint="eastAsia"/>
          <w:spacing w:val="-4"/>
          <w:szCs w:val="21"/>
        </w:rPr>
        <w:t>カメラ位置を</w:t>
      </w:r>
      <w:r w:rsidR="00374122">
        <w:rPr>
          <w:rFonts w:ascii="Times New Roman" w:eastAsia="ＭＳ Ｐ明朝" w:hAnsi="Times New Roman" w:hint="eastAsia"/>
          <w:spacing w:val="-4"/>
          <w:szCs w:val="21"/>
        </w:rPr>
        <w:t>求める</w:t>
      </w:r>
      <w:r w:rsidR="003E15E1">
        <w:rPr>
          <w:rFonts w:ascii="Times New Roman" w:eastAsia="ＭＳ Ｐ明朝" w:hAnsi="Times New Roman" w:hint="eastAsia"/>
          <w:spacing w:val="-4"/>
          <w:szCs w:val="21"/>
        </w:rPr>
        <w:t>手法を新たに</w:t>
      </w:r>
      <w:r w:rsidR="00C8784B">
        <w:rPr>
          <w:rFonts w:ascii="Times New Roman" w:eastAsia="ＭＳ Ｐ明朝" w:hAnsi="Times New Roman" w:hint="eastAsia"/>
          <w:spacing w:val="-4"/>
          <w:szCs w:val="21"/>
        </w:rPr>
        <w:t>提案</w:t>
      </w:r>
      <w:r w:rsidR="003E15E1">
        <w:rPr>
          <w:rFonts w:ascii="Times New Roman" w:eastAsia="ＭＳ Ｐ明朝" w:hAnsi="Times New Roman" w:hint="eastAsia"/>
          <w:spacing w:val="-4"/>
          <w:szCs w:val="21"/>
        </w:rPr>
        <w:t>し、その有効性を判断する。</w:t>
      </w:r>
      <w:r w:rsidR="009E79E9">
        <w:rPr>
          <w:rFonts w:ascii="Times New Roman" w:eastAsia="ＭＳ Ｐ明朝" w:hAnsi="Times New Roman"/>
          <w:spacing w:val="-4"/>
          <w:szCs w:val="21"/>
        </w:rPr>
        <w:br/>
      </w:r>
      <w:r w:rsidR="00735FEE">
        <w:rPr>
          <w:rFonts w:ascii="Times New Roman" w:eastAsia="ＭＳ Ｐ明朝" w:hAnsi="Times New Roman" w:hint="eastAsia"/>
          <w:spacing w:val="-4"/>
          <w:szCs w:val="21"/>
        </w:rPr>
        <w:t xml:space="preserve"> </w:t>
      </w:r>
      <w:r w:rsidR="00735FEE">
        <w:rPr>
          <w:rFonts w:ascii="Times New Roman" w:eastAsia="ＭＳ Ｐ明朝" w:hAnsi="Times New Roman"/>
          <w:spacing w:val="-4"/>
          <w:szCs w:val="21"/>
        </w:rPr>
        <w:t xml:space="preserve"> </w:t>
      </w:r>
      <w:r w:rsidR="00C8784B">
        <w:rPr>
          <w:rFonts w:ascii="Times New Roman" w:eastAsia="ＭＳ Ｐ明朝" w:hAnsi="Times New Roman" w:hint="eastAsia"/>
          <w:spacing w:val="-4"/>
          <w:szCs w:val="21"/>
        </w:rPr>
        <w:t>模擬的な実験環境として、</w:t>
      </w:r>
      <w:r w:rsidR="009E79E9">
        <w:rPr>
          <w:rFonts w:ascii="Times New Roman" w:eastAsia="ＭＳ Ｐ明朝" w:hAnsi="Times New Roman" w:hint="eastAsia"/>
          <w:spacing w:val="-4"/>
          <w:szCs w:val="21"/>
        </w:rPr>
        <w:t>実際のバレー</w:t>
      </w:r>
      <w:r w:rsidR="008458B6">
        <w:rPr>
          <w:rFonts w:ascii="Times New Roman" w:eastAsia="ＭＳ Ｐ明朝" w:hAnsi="Times New Roman" w:hint="eastAsia"/>
          <w:spacing w:val="-4"/>
          <w:szCs w:val="21"/>
        </w:rPr>
        <w:t>ボール</w:t>
      </w:r>
      <w:r w:rsidR="009E79E9">
        <w:rPr>
          <w:rFonts w:ascii="Times New Roman" w:eastAsia="ＭＳ Ｐ明朝" w:hAnsi="Times New Roman" w:hint="eastAsia"/>
          <w:spacing w:val="-4"/>
          <w:szCs w:val="21"/>
        </w:rPr>
        <w:t>コート（</w:t>
      </w:r>
      <w:r w:rsidR="009E79E9">
        <w:rPr>
          <w:rFonts w:ascii="Times New Roman" w:eastAsia="ＭＳ Ｐ明朝" w:hAnsi="Times New Roman" w:hint="eastAsia"/>
          <w:spacing w:val="-4"/>
          <w:szCs w:val="21"/>
        </w:rPr>
        <w:t>9</w:t>
      </w:r>
      <w:r w:rsidR="009E79E9">
        <w:rPr>
          <w:rFonts w:ascii="Times New Roman" w:eastAsia="ＭＳ Ｐ明朝" w:hAnsi="Times New Roman"/>
          <w:spacing w:val="-4"/>
          <w:szCs w:val="21"/>
        </w:rPr>
        <w:t>m</w:t>
      </w:r>
      <w:r w:rsidR="009E79E9">
        <w:rPr>
          <w:rFonts w:ascii="Times New Roman" w:eastAsia="ＭＳ Ｐ明朝" w:hAnsi="Times New Roman" w:hint="eastAsia"/>
          <w:spacing w:val="-4"/>
          <w:szCs w:val="21"/>
        </w:rPr>
        <w:t>×</w:t>
      </w:r>
      <w:r w:rsidR="009E79E9">
        <w:rPr>
          <w:rFonts w:ascii="Times New Roman" w:eastAsia="ＭＳ Ｐ明朝" w:hAnsi="Times New Roman"/>
          <w:spacing w:val="-4"/>
          <w:szCs w:val="21"/>
        </w:rPr>
        <w:t>18m</w:t>
      </w:r>
      <w:r w:rsidR="009E79E9">
        <w:rPr>
          <w:rFonts w:ascii="Times New Roman" w:eastAsia="ＭＳ Ｐ明朝" w:hAnsi="Times New Roman" w:hint="eastAsia"/>
          <w:spacing w:val="-4"/>
          <w:szCs w:val="21"/>
        </w:rPr>
        <w:t>）</w:t>
      </w:r>
      <w:r w:rsidR="00C8784B">
        <w:rPr>
          <w:rFonts w:ascii="Times New Roman" w:eastAsia="ＭＳ Ｐ明朝" w:hAnsi="Times New Roman" w:hint="eastAsia"/>
          <w:spacing w:val="-4"/>
          <w:szCs w:val="21"/>
        </w:rPr>
        <w:t>ではなく</w:t>
      </w:r>
      <w:r w:rsidR="00735FEE">
        <w:rPr>
          <w:rFonts w:ascii="Times New Roman" w:eastAsia="ＭＳ Ｐ明朝" w:hAnsi="Times New Roman" w:hint="eastAsia"/>
          <w:spacing w:val="-4"/>
          <w:szCs w:val="21"/>
        </w:rPr>
        <w:t>、</w:t>
      </w:r>
      <w:r w:rsidR="00C8784B">
        <w:rPr>
          <w:rFonts w:ascii="Times New Roman" w:eastAsia="ＭＳ Ｐ明朝" w:hAnsi="Times New Roman" w:hint="eastAsia"/>
          <w:spacing w:val="-4"/>
          <w:szCs w:val="21"/>
        </w:rPr>
        <w:t>まずは</w:t>
      </w:r>
      <w:r w:rsidR="00735FEE">
        <w:rPr>
          <w:rFonts w:ascii="Times New Roman" w:eastAsia="ＭＳ Ｐ明朝" w:hAnsi="Times New Roman" w:hint="eastAsia"/>
          <w:spacing w:val="-4"/>
          <w:szCs w:val="21"/>
        </w:rPr>
        <w:t>図</w:t>
      </w:r>
      <w:r w:rsidR="00735FEE">
        <w:rPr>
          <w:rFonts w:ascii="Times New Roman" w:eastAsia="ＭＳ Ｐ明朝" w:hAnsi="Times New Roman" w:hint="eastAsia"/>
          <w:spacing w:val="-4"/>
          <w:szCs w:val="21"/>
        </w:rPr>
        <w:t>1</w:t>
      </w:r>
      <w:r w:rsidR="00735FEE">
        <w:rPr>
          <w:rFonts w:ascii="Times New Roman" w:eastAsia="ＭＳ Ｐ明朝" w:hAnsi="Times New Roman" w:hint="eastAsia"/>
          <w:spacing w:val="-4"/>
          <w:szCs w:val="21"/>
        </w:rPr>
        <w:t>に示す</w:t>
      </w:r>
      <w:r w:rsidR="00C8784B">
        <w:rPr>
          <w:rFonts w:ascii="Times New Roman" w:eastAsia="ＭＳ Ｐ明朝" w:hAnsi="Times New Roman" w:hint="eastAsia"/>
          <w:spacing w:val="-4"/>
          <w:szCs w:val="21"/>
        </w:rPr>
        <w:t>模擬</w:t>
      </w:r>
      <w:r w:rsidR="00735FEE">
        <w:rPr>
          <w:rFonts w:ascii="Times New Roman" w:eastAsia="ＭＳ Ｐ明朝" w:hAnsi="Times New Roman" w:hint="eastAsia"/>
          <w:spacing w:val="-4"/>
          <w:szCs w:val="21"/>
        </w:rPr>
        <w:t>コート（</w:t>
      </w:r>
      <w:r w:rsidR="00735FEE">
        <w:rPr>
          <w:rFonts w:ascii="Times New Roman" w:eastAsia="ＭＳ Ｐ明朝" w:hAnsi="Times New Roman" w:hint="eastAsia"/>
          <w:spacing w:val="-4"/>
          <w:szCs w:val="21"/>
        </w:rPr>
        <w:t>9</w:t>
      </w:r>
      <w:r w:rsidR="00735FEE">
        <w:rPr>
          <w:rFonts w:ascii="Times New Roman" w:eastAsia="ＭＳ Ｐ明朝" w:hAnsi="Times New Roman"/>
          <w:spacing w:val="-4"/>
          <w:szCs w:val="21"/>
        </w:rPr>
        <w:t>0cm</w:t>
      </w:r>
      <w:r w:rsidR="00735FEE">
        <w:rPr>
          <w:rFonts w:ascii="Times New Roman" w:eastAsia="ＭＳ Ｐ明朝" w:hAnsi="Times New Roman" w:hint="eastAsia"/>
          <w:spacing w:val="-4"/>
          <w:szCs w:val="21"/>
        </w:rPr>
        <w:t>×</w:t>
      </w:r>
      <w:r w:rsidR="00735FEE">
        <w:rPr>
          <w:rFonts w:ascii="Times New Roman" w:eastAsia="ＭＳ Ｐ明朝" w:hAnsi="Times New Roman"/>
          <w:spacing w:val="-4"/>
          <w:szCs w:val="21"/>
        </w:rPr>
        <w:t>180cm</w:t>
      </w:r>
      <w:r w:rsidR="00735FEE">
        <w:rPr>
          <w:rFonts w:ascii="Times New Roman" w:eastAsia="ＭＳ Ｐ明朝" w:hAnsi="Times New Roman" w:hint="eastAsia"/>
          <w:spacing w:val="-4"/>
          <w:szCs w:val="21"/>
        </w:rPr>
        <w:t>）を作成し、</w:t>
      </w:r>
      <w:r w:rsidR="008458B6">
        <w:rPr>
          <w:rFonts w:ascii="Times New Roman" w:eastAsia="ＭＳ Ｐ明朝" w:hAnsi="Times New Roman" w:hint="eastAsia"/>
          <w:spacing w:val="-4"/>
          <w:szCs w:val="21"/>
        </w:rPr>
        <w:t>模擬実験を行った。</w:t>
      </w:r>
    </w:p>
    <w:p w14:paraId="2DB79B98" w14:textId="0316B92A" w:rsidR="007873C3" w:rsidRPr="00003D46" w:rsidRDefault="007873C3" w:rsidP="007873C3">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296D572B" wp14:editId="3E32B221">
            <wp:extent cx="2323465" cy="1193484"/>
            <wp:effectExtent l="0" t="0" r="635" b="6985"/>
            <wp:docPr id="1" name="図 1" descr="草, 男, 建物, 立つ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草, 男, 建物, 立つ が含まれている画像&#10;&#10;自動的に生成された説明"/>
                    <pic:cNvPicPr/>
                  </pic:nvPicPr>
                  <pic:blipFill rotWithShape="1">
                    <a:blip r:embed="rId11" cstate="print">
                      <a:extLst>
                        <a:ext uri="{28A0092B-C50C-407E-A947-70E740481C1C}">
                          <a14:useLocalDpi xmlns:a14="http://schemas.microsoft.com/office/drawing/2010/main" val="0"/>
                        </a:ext>
                      </a:extLst>
                    </a:blip>
                    <a:srcRect t="9666" b="17665"/>
                    <a:stretch/>
                  </pic:blipFill>
                  <pic:spPr bwMode="auto">
                    <a:xfrm>
                      <a:off x="0" y="0"/>
                      <a:ext cx="2336022" cy="119993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作成した</w:t>
      </w:r>
      <w:r w:rsidR="00D14C17">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7B27474F" w14:textId="3AE4F8F9" w:rsidR="00E20C0E" w:rsidRPr="00003D46" w:rsidRDefault="00003D46" w:rsidP="00003D46">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.1 </w:t>
      </w:r>
      <w:r w:rsidR="00AB5A5D">
        <w:rPr>
          <w:rFonts w:asciiTheme="majorEastAsia" w:eastAsiaTheme="majorEastAsia" w:hAnsiTheme="majorEastAsia" w:hint="eastAsia"/>
          <w:b/>
          <w:spacing w:val="-4"/>
          <w:sz w:val="22"/>
        </w:rPr>
        <w:t>画像処理によるコート変換</w:t>
      </w:r>
    </w:p>
    <w:p w14:paraId="094719AF" w14:textId="57623CFF" w:rsidR="00BB01DC" w:rsidRDefault="00BB01DC" w:rsidP="00BB01D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手法の肝となるのは射影である。撮影した画像に対して、</w:t>
      </w:r>
      <w:r w:rsidR="00204CB0">
        <w:rPr>
          <w:rFonts w:ascii="Times New Roman" w:eastAsia="ＭＳ Ｐ明朝" w:hAnsi="Times New Roman" w:hint="eastAsia"/>
          <w:spacing w:val="-4"/>
          <w:szCs w:val="21"/>
        </w:rPr>
        <w:t>射影変換を適用すると画像の形状を変形させることができる。図</w:t>
      </w:r>
      <w:r w:rsidR="00204CB0">
        <w:rPr>
          <w:rFonts w:ascii="Times New Roman" w:eastAsia="ＭＳ Ｐ明朝" w:hAnsi="Times New Roman" w:hint="eastAsia"/>
          <w:spacing w:val="-4"/>
          <w:szCs w:val="21"/>
        </w:rPr>
        <w:t>1</w:t>
      </w:r>
      <w:r w:rsidR="00204CB0">
        <w:rPr>
          <w:rFonts w:ascii="Times New Roman" w:eastAsia="ＭＳ Ｐ明朝" w:hAnsi="Times New Roman" w:hint="eastAsia"/>
          <w:spacing w:val="-4"/>
          <w:szCs w:val="21"/>
        </w:rPr>
        <w:t>の画像に対して適当に射影変換を適用した例として図</w:t>
      </w:r>
      <w:r w:rsidR="00204CB0">
        <w:rPr>
          <w:rFonts w:ascii="Times New Roman" w:eastAsia="ＭＳ Ｐ明朝" w:hAnsi="Times New Roman" w:hint="eastAsia"/>
          <w:spacing w:val="-4"/>
          <w:szCs w:val="21"/>
        </w:rPr>
        <w:t>2</w:t>
      </w:r>
      <w:r w:rsidR="00204CB0">
        <w:rPr>
          <w:rFonts w:ascii="Times New Roman" w:eastAsia="ＭＳ Ｐ明朝" w:hAnsi="Times New Roman" w:hint="eastAsia"/>
          <w:spacing w:val="-4"/>
          <w:szCs w:val="21"/>
        </w:rPr>
        <w:t>を示す。図</w:t>
      </w:r>
      <w:r w:rsidR="00204CB0">
        <w:rPr>
          <w:rFonts w:ascii="Times New Roman" w:eastAsia="ＭＳ Ｐ明朝" w:hAnsi="Times New Roman" w:hint="eastAsia"/>
          <w:spacing w:val="-4"/>
          <w:szCs w:val="21"/>
        </w:rPr>
        <w:t>1</w:t>
      </w:r>
      <w:r w:rsidR="00204CB0">
        <w:rPr>
          <w:rFonts w:ascii="Times New Roman" w:eastAsia="ＭＳ Ｐ明朝" w:hAnsi="Times New Roman" w:hint="eastAsia"/>
          <w:spacing w:val="-4"/>
          <w:szCs w:val="21"/>
        </w:rPr>
        <w:t>から図</w:t>
      </w:r>
      <w:r w:rsidR="00204CB0">
        <w:rPr>
          <w:rFonts w:ascii="Times New Roman" w:eastAsia="ＭＳ Ｐ明朝" w:hAnsi="Times New Roman" w:hint="eastAsia"/>
          <w:spacing w:val="-4"/>
          <w:szCs w:val="21"/>
        </w:rPr>
        <w:t>2</w:t>
      </w:r>
      <w:r w:rsidR="006E6A04">
        <w:rPr>
          <w:rFonts w:ascii="Times New Roman" w:eastAsia="ＭＳ Ｐ明朝" w:hAnsi="Times New Roman" w:hint="eastAsia"/>
          <w:spacing w:val="-4"/>
          <w:szCs w:val="21"/>
        </w:rPr>
        <w:t>へ</w:t>
      </w:r>
      <w:r w:rsidR="00204CB0">
        <w:rPr>
          <w:rFonts w:ascii="Times New Roman" w:eastAsia="ＭＳ Ｐ明朝" w:hAnsi="Times New Roman" w:hint="eastAsia"/>
          <w:spacing w:val="-4"/>
          <w:szCs w:val="21"/>
        </w:rPr>
        <w:t>の変換は、</w:t>
      </w:r>
      <w:r w:rsidR="009327FF">
        <w:rPr>
          <w:rFonts w:ascii="Times New Roman" w:eastAsia="ＭＳ Ｐ明朝" w:hAnsi="Times New Roman" w:hint="eastAsia"/>
          <w:spacing w:val="-4"/>
          <w:szCs w:val="21"/>
        </w:rPr>
        <w:t>画像内の</w:t>
      </w:r>
      <w:r w:rsidR="00204CB0">
        <w:rPr>
          <w:rFonts w:ascii="Times New Roman" w:eastAsia="ＭＳ Ｐ明朝" w:hAnsi="Times New Roman" w:hint="eastAsia"/>
          <w:spacing w:val="-4"/>
          <w:szCs w:val="21"/>
        </w:rPr>
        <w:t>コート</w:t>
      </w:r>
      <w:r w:rsidR="00204CB0">
        <w:rPr>
          <w:rFonts w:ascii="Times New Roman" w:eastAsia="ＭＳ Ｐ明朝" w:hAnsi="Times New Roman" w:hint="eastAsia"/>
          <w:spacing w:val="-4"/>
          <w:szCs w:val="21"/>
        </w:rPr>
        <w:t>4</w:t>
      </w:r>
      <w:r w:rsidR="00204CB0">
        <w:rPr>
          <w:rFonts w:ascii="Times New Roman" w:eastAsia="ＭＳ Ｐ明朝" w:hAnsi="Times New Roman" w:hint="eastAsia"/>
          <w:spacing w:val="-4"/>
          <w:szCs w:val="21"/>
        </w:rPr>
        <w:t>隅の座標を</w:t>
      </w:r>
      <w:r w:rsidR="00204CB0">
        <w:rPr>
          <w:rFonts w:ascii="Times New Roman" w:eastAsia="ＭＳ Ｐ明朝" w:hAnsi="Times New Roman"/>
          <w:spacing w:val="-4"/>
          <w:szCs w:val="21"/>
        </w:rPr>
        <w:t xml:space="preserve">(0,0), (0, </w:t>
      </w:r>
      <w:r w:rsidR="006E6A04">
        <w:rPr>
          <w:rFonts w:ascii="Times New Roman" w:eastAsia="ＭＳ Ｐ明朝" w:hAnsi="Times New Roman"/>
          <w:spacing w:val="-4"/>
          <w:szCs w:val="21"/>
        </w:rPr>
        <w:t>900</w:t>
      </w:r>
      <w:r w:rsidR="00204CB0">
        <w:rPr>
          <w:rFonts w:ascii="Times New Roman" w:eastAsia="ＭＳ Ｐ明朝" w:hAnsi="Times New Roman"/>
          <w:spacing w:val="-4"/>
          <w:szCs w:val="21"/>
        </w:rPr>
        <w:t>)</w:t>
      </w:r>
      <w:r w:rsidR="006E6A04">
        <w:rPr>
          <w:rFonts w:ascii="Times New Roman" w:eastAsia="ＭＳ Ｐ明朝" w:hAnsi="Times New Roman"/>
          <w:spacing w:val="-4"/>
          <w:szCs w:val="21"/>
        </w:rPr>
        <w:t>, (900, 1800), (0, 1800)</w:t>
      </w:r>
      <w:r w:rsidR="006E6A04">
        <w:rPr>
          <w:rFonts w:ascii="Times New Roman" w:eastAsia="ＭＳ Ｐ明朝" w:hAnsi="Times New Roman" w:hint="eastAsia"/>
          <w:spacing w:val="-4"/>
          <w:szCs w:val="21"/>
        </w:rPr>
        <w:t>へ移動させる射影行列を求め、画像全体に対して行列積を取ることで実現している。</w:t>
      </w:r>
    </w:p>
    <w:p w14:paraId="3968E70A" w14:textId="7D07EC29" w:rsidR="006E6A04" w:rsidRDefault="00AD09A5" w:rsidP="00AD09A5">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B0B787F" wp14:editId="5A36922E">
            <wp:extent cx="2457450" cy="1323870"/>
            <wp:effectExtent l="0" t="0" r="0" b="0"/>
            <wp:docPr id="2" name="図 2" descr="文字の書かれた紙&#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文字の書かれた紙&#10;&#10;低い精度で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5591" cy="1339030"/>
                    </a:xfrm>
                    <a:prstGeom prst="rect">
                      <a:avLst/>
                    </a:prstGeom>
                    <a:noFill/>
                    <a:ln>
                      <a:noFill/>
                    </a:ln>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射影変換を施した</w:t>
      </w:r>
      <w:r w:rsidR="00C8784B">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2F671FA5" w14:textId="04AF3053" w:rsidR="00AD09A5" w:rsidRDefault="00AD09A5" w:rsidP="00AD09A5">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sidR="009327FF">
        <w:rPr>
          <w:rFonts w:ascii="Times New Roman" w:eastAsia="ＭＳ Ｐ明朝" w:hAnsi="Times New Roman" w:hint="eastAsia"/>
          <w:spacing w:val="-4"/>
          <w:szCs w:val="21"/>
        </w:rPr>
        <w:t>図</w:t>
      </w:r>
      <w:r w:rsidR="009327FF">
        <w:rPr>
          <w:rFonts w:ascii="Times New Roman" w:eastAsia="ＭＳ Ｐ明朝" w:hAnsi="Times New Roman" w:hint="eastAsia"/>
          <w:spacing w:val="-4"/>
          <w:szCs w:val="21"/>
        </w:rPr>
        <w:t>2</w:t>
      </w:r>
      <w:r w:rsidR="009327FF">
        <w:rPr>
          <w:rFonts w:ascii="Times New Roman" w:eastAsia="ＭＳ Ｐ明朝" w:hAnsi="Times New Roman" w:hint="eastAsia"/>
          <w:spacing w:val="-4"/>
          <w:szCs w:val="21"/>
        </w:rPr>
        <w:t>ではコートを真上から撮影したような画像に</w:t>
      </w:r>
      <w:r w:rsidR="00C8784B">
        <w:rPr>
          <w:rFonts w:ascii="Times New Roman" w:eastAsia="ＭＳ Ｐ明朝" w:hAnsi="Times New Roman" w:hint="eastAsia"/>
          <w:spacing w:val="-4"/>
          <w:szCs w:val="21"/>
        </w:rPr>
        <w:t>変換されて</w:t>
      </w:r>
      <w:r w:rsidR="009327FF">
        <w:rPr>
          <w:rFonts w:ascii="Times New Roman" w:eastAsia="ＭＳ Ｐ明朝" w:hAnsi="Times New Roman" w:hint="eastAsia"/>
          <w:spacing w:val="-4"/>
          <w:szCs w:val="21"/>
        </w:rPr>
        <w:t>いることが分かる。しかし</w:t>
      </w:r>
      <w:r w:rsidR="00A97FB4">
        <w:rPr>
          <w:rFonts w:ascii="Times New Roman" w:eastAsia="ＭＳ Ｐ明朝" w:hAnsi="Times New Roman" w:hint="eastAsia"/>
          <w:spacing w:val="-4"/>
          <w:szCs w:val="21"/>
        </w:rPr>
        <w:t>ほとんどの場合、射影後の画像は真上から撮影した画像と一致しない。例として、コート</w:t>
      </w:r>
      <w:r w:rsidR="003B57B8">
        <w:rPr>
          <w:rFonts w:ascii="Times New Roman" w:eastAsia="ＭＳ Ｐ明朝" w:hAnsi="Times New Roman" w:hint="eastAsia"/>
          <w:spacing w:val="-4"/>
          <w:szCs w:val="21"/>
        </w:rPr>
        <w:t>内部</w:t>
      </w:r>
      <w:r w:rsidR="00A97FB4">
        <w:rPr>
          <w:rFonts w:ascii="Times New Roman" w:eastAsia="ＭＳ Ｐ明朝" w:hAnsi="Times New Roman" w:hint="eastAsia"/>
          <w:spacing w:val="-4"/>
          <w:szCs w:val="21"/>
        </w:rPr>
        <w:t>に高さ</w:t>
      </w:r>
      <w:r w:rsidR="00A97FB4">
        <w:rPr>
          <w:rFonts w:ascii="Times New Roman" w:eastAsia="ＭＳ Ｐ明朝" w:hAnsi="Times New Roman" w:hint="eastAsia"/>
          <w:spacing w:val="-4"/>
          <w:szCs w:val="21"/>
        </w:rPr>
        <w:t>1</w:t>
      </w:r>
      <w:r w:rsidR="00A97FB4">
        <w:rPr>
          <w:rFonts w:ascii="Times New Roman" w:eastAsia="ＭＳ Ｐ明朝" w:hAnsi="Times New Roman"/>
          <w:spacing w:val="-4"/>
          <w:szCs w:val="21"/>
        </w:rPr>
        <w:t>4cm</w:t>
      </w:r>
      <w:r w:rsidR="00A97FB4">
        <w:rPr>
          <w:rFonts w:ascii="Times New Roman" w:eastAsia="ＭＳ Ｐ明朝" w:hAnsi="Times New Roman" w:hint="eastAsia"/>
          <w:spacing w:val="-4"/>
          <w:szCs w:val="21"/>
        </w:rPr>
        <w:t>のペンを立て、図</w:t>
      </w:r>
      <w:r w:rsidR="00A97FB4">
        <w:rPr>
          <w:rFonts w:ascii="Times New Roman" w:eastAsia="ＭＳ Ｐ明朝" w:hAnsi="Times New Roman" w:hint="eastAsia"/>
          <w:spacing w:val="-4"/>
          <w:szCs w:val="21"/>
        </w:rPr>
        <w:t>1</w:t>
      </w:r>
      <w:r w:rsidR="00A97FB4">
        <w:rPr>
          <w:rFonts w:ascii="Times New Roman" w:eastAsia="ＭＳ Ｐ明朝" w:hAnsi="Times New Roman" w:hint="eastAsia"/>
          <w:spacing w:val="-4"/>
          <w:szCs w:val="21"/>
        </w:rPr>
        <w:t>と同様</w:t>
      </w:r>
      <w:r w:rsidR="00055CB0">
        <w:rPr>
          <w:rFonts w:ascii="Times New Roman" w:eastAsia="ＭＳ Ｐ明朝" w:hAnsi="Times New Roman" w:hint="eastAsia"/>
          <w:spacing w:val="-4"/>
          <w:szCs w:val="21"/>
        </w:rPr>
        <w:t>に</w:t>
      </w:r>
      <w:r w:rsidR="00A97FB4">
        <w:rPr>
          <w:rFonts w:ascii="Times New Roman" w:eastAsia="ＭＳ Ｐ明朝" w:hAnsi="Times New Roman" w:hint="eastAsia"/>
          <w:spacing w:val="-4"/>
          <w:szCs w:val="21"/>
        </w:rPr>
        <w:t>コートを撮影し、適当に射影した画像を図</w:t>
      </w:r>
      <w:r w:rsidR="00A97FB4">
        <w:rPr>
          <w:rFonts w:ascii="Times New Roman" w:eastAsia="ＭＳ Ｐ明朝" w:hAnsi="Times New Roman" w:hint="eastAsia"/>
          <w:spacing w:val="-4"/>
          <w:szCs w:val="21"/>
        </w:rPr>
        <w:t>3</w:t>
      </w:r>
      <w:r w:rsidR="00A97FB4">
        <w:rPr>
          <w:rFonts w:ascii="Times New Roman" w:eastAsia="ＭＳ Ｐ明朝" w:hAnsi="Times New Roman" w:hint="eastAsia"/>
          <w:spacing w:val="-4"/>
          <w:szCs w:val="21"/>
        </w:rPr>
        <w:t>として示す。</w:t>
      </w:r>
    </w:p>
    <w:p w14:paraId="2A1D6144" w14:textId="5B990302" w:rsidR="00A14159" w:rsidRDefault="00A14159" w:rsidP="00A14159">
      <w:pPr>
        <w:jc w:val="center"/>
        <w:rPr>
          <w:rFonts w:ascii="Times New Roman" w:eastAsia="ＭＳ Ｐ明朝" w:hAnsi="Times New Roman"/>
          <w:spacing w:val="-4"/>
          <w:szCs w:val="21"/>
        </w:rPr>
      </w:pPr>
      <w:r>
        <w:rPr>
          <w:noProof/>
        </w:rPr>
        <w:drawing>
          <wp:inline distT="0" distB="0" distL="0" distR="0" wp14:anchorId="67F68FE1" wp14:editId="175007D6">
            <wp:extent cx="2254250" cy="1127125"/>
            <wp:effectExtent l="0" t="0" r="0" b="0"/>
            <wp:docPr id="3" name="図 3"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が含まれている画像&#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4250" cy="1127125"/>
                    </a:xfrm>
                    <a:prstGeom prst="rect">
                      <a:avLst/>
                    </a:prstGeom>
                    <a:noFill/>
                    <a:ln>
                      <a:noFill/>
                    </a:ln>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ペンを立て射影変換を施した</w:t>
      </w:r>
      <w:r w:rsidR="00C8784B">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73638261" w14:textId="38EDDCC5" w:rsidR="00A14159" w:rsidRDefault="00A1415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ペンはコートに対して垂直に立っているが、図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を見ると傾いているように見える。これは射影変換がある平面に対して</w:t>
      </w:r>
      <w:r w:rsidR="00471946">
        <w:rPr>
          <w:rFonts w:ascii="Times New Roman" w:eastAsia="ＭＳ Ｐ明朝" w:hAnsi="Times New Roman" w:hint="eastAsia"/>
          <w:spacing w:val="-4"/>
          <w:szCs w:val="21"/>
        </w:rPr>
        <w:t>の画像全体の射影を変換結果とするからである。カメラを光源と考えると、光源によってペンの影が実際のコートに出現する。射影変換はその影を求める変換だといえる。この特性を利用してカメラ位置を画像のみから推定できると考えた。</w:t>
      </w:r>
    </w:p>
    <w:p w14:paraId="31F7526D" w14:textId="27E63DE7" w:rsidR="00471946" w:rsidRPr="00003D46" w:rsidRDefault="00471946" w:rsidP="00471946">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lastRenderedPageBreak/>
        <w:t>2</w:t>
      </w:r>
      <w:r>
        <w:rPr>
          <w:rFonts w:asciiTheme="majorEastAsia" w:eastAsiaTheme="majorEastAsia" w:hAnsiTheme="majorEastAsia"/>
          <w:b/>
          <w:spacing w:val="-4"/>
          <w:sz w:val="22"/>
        </w:rPr>
        <w:t>.</w:t>
      </w: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 </w:t>
      </w:r>
      <w:r>
        <w:rPr>
          <w:rFonts w:asciiTheme="majorEastAsia" w:eastAsiaTheme="majorEastAsia" w:hAnsiTheme="majorEastAsia" w:hint="eastAsia"/>
          <w:b/>
          <w:spacing w:val="-4"/>
          <w:sz w:val="22"/>
        </w:rPr>
        <w:t>撮影</w:t>
      </w:r>
      <w:r w:rsidR="00550489">
        <w:rPr>
          <w:rFonts w:asciiTheme="majorEastAsia" w:eastAsiaTheme="majorEastAsia" w:hAnsiTheme="majorEastAsia" w:hint="eastAsia"/>
          <w:b/>
          <w:spacing w:val="-4"/>
          <w:sz w:val="22"/>
        </w:rPr>
        <w:t>映像からカメラ位置を推定する手法</w:t>
      </w:r>
    </w:p>
    <w:p w14:paraId="06F63EDF" w14:textId="387F03D9" w:rsidR="00262F73" w:rsidRDefault="0055048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sidR="0080622E">
        <w:rPr>
          <w:rFonts w:ascii="Times New Roman" w:eastAsia="ＭＳ Ｐ明朝" w:hAnsi="Times New Roman" w:hint="eastAsia"/>
          <w:spacing w:val="-4"/>
          <w:szCs w:val="21"/>
        </w:rPr>
        <w:t>カメラを光源として考えると、カメラ</w:t>
      </w:r>
      <w:r w:rsidR="0080622E">
        <w:rPr>
          <w:rFonts w:ascii="Times New Roman" w:eastAsia="ＭＳ Ｐ明朝" w:hAnsi="Times New Roman" w:hint="eastAsia"/>
          <w:spacing w:val="-4"/>
          <w:szCs w:val="21"/>
        </w:rPr>
        <w:t>,</w:t>
      </w:r>
      <w:r w:rsidR="0080622E">
        <w:rPr>
          <w:rFonts w:ascii="Times New Roman" w:eastAsia="ＭＳ Ｐ明朝" w:hAnsi="Times New Roman"/>
          <w:spacing w:val="-4"/>
          <w:szCs w:val="21"/>
        </w:rPr>
        <w:t xml:space="preserve"> </w:t>
      </w:r>
      <w:r w:rsidR="0080622E">
        <w:rPr>
          <w:rFonts w:ascii="Times New Roman" w:eastAsia="ＭＳ Ｐ明朝" w:hAnsi="Times New Roman" w:hint="eastAsia"/>
          <w:spacing w:val="-4"/>
          <w:szCs w:val="21"/>
        </w:rPr>
        <w:t>物体自身</w:t>
      </w:r>
      <w:r w:rsidR="0080622E">
        <w:rPr>
          <w:rFonts w:ascii="Times New Roman" w:eastAsia="ＭＳ Ｐ明朝" w:hAnsi="Times New Roman" w:hint="eastAsia"/>
          <w:spacing w:val="-4"/>
          <w:szCs w:val="21"/>
        </w:rPr>
        <w:t>,</w:t>
      </w:r>
      <w:r w:rsidR="0080622E">
        <w:rPr>
          <w:rFonts w:ascii="Times New Roman" w:eastAsia="ＭＳ Ｐ明朝" w:hAnsi="Times New Roman"/>
          <w:spacing w:val="-4"/>
          <w:szCs w:val="21"/>
        </w:rPr>
        <w:t xml:space="preserve"> </w:t>
      </w:r>
      <w:r w:rsidR="0080622E">
        <w:rPr>
          <w:rFonts w:ascii="Times New Roman" w:eastAsia="ＭＳ Ｐ明朝" w:hAnsi="Times New Roman" w:hint="eastAsia"/>
          <w:spacing w:val="-4"/>
          <w:szCs w:val="21"/>
        </w:rPr>
        <w:t>物体の影が一直線上に並ぶ</w:t>
      </w:r>
      <w:r w:rsidR="00C8784B">
        <w:rPr>
          <w:rFonts w:ascii="Times New Roman" w:eastAsia="ＭＳ Ｐ明朝" w:hAnsi="Times New Roman" w:hint="eastAsia"/>
          <w:spacing w:val="-4"/>
          <w:szCs w:val="21"/>
        </w:rPr>
        <w:t>と考えることができる</w:t>
      </w:r>
      <w:r w:rsidR="0080622E">
        <w:rPr>
          <w:rFonts w:ascii="Times New Roman" w:eastAsia="ＭＳ Ｐ明朝" w:hAnsi="Times New Roman" w:hint="eastAsia"/>
          <w:spacing w:val="-4"/>
          <w:szCs w:val="21"/>
        </w:rPr>
        <w:t>。これは画像の射影変換でも同様である。この特性からカメラ位置を推定することができると考えた。</w:t>
      </w:r>
      <w:r w:rsidR="0080622E">
        <w:rPr>
          <w:rFonts w:ascii="Times New Roman" w:eastAsia="ＭＳ Ｐ明朝" w:hAnsi="Times New Roman"/>
          <w:spacing w:val="-4"/>
          <w:szCs w:val="21"/>
        </w:rPr>
        <w:br/>
      </w:r>
      <w:r w:rsidR="0080622E">
        <w:rPr>
          <w:rFonts w:ascii="Times New Roman" w:eastAsia="ＭＳ Ｐ明朝" w:hAnsi="Times New Roman" w:hint="eastAsia"/>
          <w:spacing w:val="-4"/>
          <w:szCs w:val="21"/>
        </w:rPr>
        <w:t xml:space="preserve">　まず</w:t>
      </w:r>
      <w:commentRangeStart w:id="12"/>
      <w:r w:rsidR="0080622E">
        <w:rPr>
          <w:rFonts w:ascii="Times New Roman" w:eastAsia="ＭＳ Ｐ明朝" w:hAnsi="Times New Roman" w:hint="eastAsia"/>
          <w:spacing w:val="-4"/>
          <w:szCs w:val="21"/>
        </w:rPr>
        <w:t>物体の世界座標</w:t>
      </w:r>
      <w:commentRangeEnd w:id="12"/>
      <w:r w:rsidR="007071D2">
        <w:rPr>
          <w:rStyle w:val="ad"/>
        </w:rPr>
        <w:commentReference w:id="12"/>
      </w:r>
      <w:r w:rsidR="0080622E">
        <w:rPr>
          <w:rFonts w:ascii="Times New Roman" w:eastAsia="ＭＳ Ｐ明朝" w:hAnsi="Times New Roman" w:hint="eastAsia"/>
          <w:spacing w:val="-4"/>
          <w:szCs w:val="21"/>
        </w:rPr>
        <w:t>が既知であるとし、その座標を</w:t>
      </w:r>
      <m:oMath>
        <m:d>
          <m:dPr>
            <m:ctrlPr>
              <w:rPr>
                <w:rFonts w:ascii="Cambria Math" w:eastAsia="ＭＳ Ｐ明朝" w:hAnsi="Cambria Math"/>
                <w:i/>
                <w:spacing w:val="-4"/>
                <w:szCs w:val="21"/>
              </w:rPr>
            </m:ctrlPr>
          </m:dPr>
          <m:e>
            <m:sSub>
              <m:sSubPr>
                <m:ctrlPr>
                  <w:rPr>
                    <w:rFonts w:ascii="Cambria Math" w:eastAsia="ＭＳ Ｐ明朝" w:hAnsi="Cambria Math"/>
                    <w:i/>
                    <w:spacing w:val="-4"/>
                    <w:szCs w:val="21"/>
                  </w:rPr>
                </m:ctrlPr>
              </m:sSubPr>
              <m:e>
                <m:r>
                  <w:rPr>
                    <w:rFonts w:ascii="Cambria Math" w:eastAsia="ＭＳ Ｐ明朝" w:hAnsi="Cambria Math"/>
                    <w:spacing w:val="-4"/>
                    <w:szCs w:val="21"/>
                  </w:rPr>
                  <m:t>x</m:t>
                </m:r>
              </m:e>
              <m:sub>
                <m:r>
                  <w:rPr>
                    <w:rFonts w:ascii="Cambria Math" w:eastAsia="ＭＳ Ｐ明朝" w:hAnsi="Cambria Math"/>
                    <w:spacing w:val="-4"/>
                    <w:szCs w:val="21"/>
                  </w:rPr>
                  <m:t>0</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w:rPr>
                    <w:rFonts w:ascii="Cambria Math" w:eastAsia="ＭＳ Ｐ明朝" w:hAnsi="Cambria Math"/>
                    <w:spacing w:val="-4"/>
                    <w:szCs w:val="21"/>
                  </w:rPr>
                  <m:t>y</m:t>
                </m:r>
              </m:e>
              <m:sub>
                <m:r>
                  <w:rPr>
                    <w:rFonts w:ascii="Cambria Math" w:eastAsia="ＭＳ Ｐ明朝" w:hAnsi="Cambria Math"/>
                    <w:spacing w:val="-4"/>
                    <w:szCs w:val="21"/>
                  </w:rPr>
                  <m:t>0</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w:rPr>
                    <w:rFonts w:ascii="Cambria Math" w:eastAsia="ＭＳ Ｐ明朝" w:hAnsi="Cambria Math"/>
                    <w:spacing w:val="-4"/>
                    <w:szCs w:val="21"/>
                  </w:rPr>
                  <m:t>z</m:t>
                </m:r>
              </m:e>
              <m:sub>
                <m:r>
                  <w:rPr>
                    <w:rFonts w:ascii="Cambria Math" w:eastAsia="ＭＳ Ｐ明朝" w:hAnsi="Cambria Math"/>
                    <w:spacing w:val="-4"/>
                    <w:szCs w:val="21"/>
                  </w:rPr>
                  <m:t>0</m:t>
                </m:r>
              </m:sub>
            </m:sSub>
          </m:e>
        </m:d>
      </m:oMath>
      <w:r w:rsidR="0080622E">
        <w:rPr>
          <w:rFonts w:ascii="Times New Roman" w:eastAsia="ＭＳ Ｐ明朝" w:hAnsi="Times New Roman" w:hint="eastAsia"/>
          <w:spacing w:val="-4"/>
          <w:szCs w:val="21"/>
        </w:rPr>
        <w:t>と置く。次に</w:t>
      </w:r>
      <w:r w:rsidR="00921D35">
        <w:rPr>
          <w:rFonts w:ascii="Times New Roman" w:eastAsia="ＭＳ Ｐ明朝" w:hAnsi="Times New Roman" w:hint="eastAsia"/>
          <w:spacing w:val="-4"/>
          <w:szCs w:val="21"/>
        </w:rPr>
        <w:t>その</w:t>
      </w:r>
      <w:commentRangeStart w:id="13"/>
      <w:r w:rsidR="00921D35">
        <w:rPr>
          <w:rFonts w:ascii="Times New Roman" w:eastAsia="ＭＳ Ｐ明朝" w:hAnsi="Times New Roman" w:hint="eastAsia"/>
          <w:spacing w:val="-4"/>
          <w:szCs w:val="21"/>
        </w:rPr>
        <w:t>物体の</w:t>
      </w:r>
      <w:commentRangeEnd w:id="13"/>
      <w:r w:rsidR="007071D2">
        <w:rPr>
          <w:rStyle w:val="ad"/>
        </w:rPr>
        <w:commentReference w:id="13"/>
      </w:r>
      <w:r w:rsidR="00921D35">
        <w:rPr>
          <w:rFonts w:ascii="Times New Roman" w:eastAsia="ＭＳ Ｐ明朝" w:hAnsi="Times New Roman" w:hint="eastAsia"/>
          <w:spacing w:val="-4"/>
          <w:szCs w:val="21"/>
        </w:rPr>
        <w:t>射影先はコート上にあり、</w:t>
      </w:r>
      <w:r w:rsidR="00921D35">
        <w:rPr>
          <w:rFonts w:ascii="Times New Roman" w:eastAsia="ＭＳ Ｐ明朝" w:hAnsi="Times New Roman"/>
          <w:spacing w:val="-4"/>
          <w:szCs w:val="21"/>
        </w:rPr>
        <w:t>Z</w:t>
      </w:r>
      <w:r w:rsidR="00921D35">
        <w:rPr>
          <w:rFonts w:ascii="Times New Roman" w:eastAsia="ＭＳ Ｐ明朝" w:hAnsi="Times New Roman" w:hint="eastAsia"/>
          <w:spacing w:val="-4"/>
          <w:szCs w:val="21"/>
        </w:rPr>
        <w:t>座標は</w:t>
      </w:r>
      <w:r w:rsidR="00921D35">
        <w:rPr>
          <w:rFonts w:ascii="Times New Roman" w:eastAsia="ＭＳ Ｐ明朝" w:hAnsi="Times New Roman"/>
          <w:spacing w:val="-4"/>
          <w:szCs w:val="21"/>
        </w:rPr>
        <w:t>0</w:t>
      </w:r>
      <w:r w:rsidR="009D39E5">
        <w:rPr>
          <w:rFonts w:ascii="Times New Roman" w:eastAsia="ＭＳ Ｐ明朝" w:hAnsi="Times New Roman" w:hint="eastAsia"/>
          <w:spacing w:val="-4"/>
          <w:szCs w:val="21"/>
        </w:rPr>
        <w:t>であるので</w:t>
      </w:r>
      <w:r w:rsidR="00921D35">
        <w:rPr>
          <w:rFonts w:ascii="Times New Roman" w:eastAsia="ＭＳ Ｐ明朝" w:hAnsi="Times New Roman" w:hint="eastAsia"/>
          <w:spacing w:val="-4"/>
          <w:szCs w:val="21"/>
        </w:rPr>
        <w:t>射影先の世界座標を</w:t>
      </w:r>
      <m:oMath>
        <m:r>
          <w:rPr>
            <w:rFonts w:ascii="Cambria Math" w:eastAsia="ＭＳ Ｐ明朝" w:hAnsi="Cambria Math"/>
            <w:spacing w:val="-4"/>
            <w:szCs w:val="21"/>
          </w:rPr>
          <m:t>(</m:t>
        </m:r>
        <m:sSubSup>
          <m:sSubSupPr>
            <m:ctrlPr>
              <w:rPr>
                <w:rFonts w:ascii="Cambria Math" w:eastAsia="ＭＳ Ｐ明朝" w:hAnsi="Cambria Math"/>
                <w:i/>
                <w:spacing w:val="-4"/>
                <w:szCs w:val="21"/>
              </w:rPr>
            </m:ctrlPr>
          </m:sSubSupPr>
          <m:e>
            <m:r>
              <w:rPr>
                <w:rFonts w:ascii="Cambria Math" w:eastAsia="ＭＳ Ｐ明朝" w:hAnsi="Cambria Math"/>
                <w:spacing w:val="-4"/>
                <w:szCs w:val="21"/>
              </w:rPr>
              <m:t>x</m:t>
            </m:r>
          </m:e>
          <m:sub>
            <m:r>
              <w:rPr>
                <w:rFonts w:ascii="Cambria Math" w:eastAsia="ＭＳ Ｐ明朝" w:hAnsi="Cambria Math"/>
                <w:spacing w:val="-4"/>
                <w:szCs w:val="21"/>
              </w:rPr>
              <m:t>0</m:t>
            </m:r>
          </m:sub>
          <m:sup>
            <m:r>
              <w:rPr>
                <w:rFonts w:ascii="Cambria Math" w:eastAsia="ＭＳ Ｐ明朝" w:hAnsi="Cambria Math"/>
                <w:spacing w:val="-4"/>
                <w:szCs w:val="21"/>
              </w:rPr>
              <m:t>'</m:t>
            </m:r>
          </m:sup>
        </m:sSubSup>
        <m:r>
          <w:rPr>
            <w:rFonts w:ascii="Cambria Math" w:eastAsia="ＭＳ Ｐ明朝" w:hAnsi="Cambria Math"/>
            <w:spacing w:val="-4"/>
            <w:szCs w:val="21"/>
          </w:rPr>
          <m:t xml:space="preserve">, </m:t>
        </m:r>
        <m:sSubSup>
          <m:sSubSupPr>
            <m:ctrlPr>
              <w:rPr>
                <w:rFonts w:ascii="Cambria Math" w:eastAsia="ＭＳ Ｐ明朝" w:hAnsi="Cambria Math"/>
                <w:i/>
                <w:spacing w:val="-4"/>
                <w:szCs w:val="21"/>
              </w:rPr>
            </m:ctrlPr>
          </m:sSubSupPr>
          <m:e>
            <m:r>
              <w:rPr>
                <w:rFonts w:ascii="Cambria Math" w:eastAsia="ＭＳ Ｐ明朝" w:hAnsi="Cambria Math"/>
                <w:spacing w:val="-4"/>
                <w:szCs w:val="21"/>
              </w:rPr>
              <m:t>y</m:t>
            </m:r>
          </m:e>
          <m:sub>
            <m:r>
              <w:rPr>
                <w:rFonts w:ascii="Cambria Math" w:eastAsia="ＭＳ Ｐ明朝" w:hAnsi="Cambria Math"/>
                <w:spacing w:val="-4"/>
                <w:szCs w:val="21"/>
              </w:rPr>
              <m:t>0</m:t>
            </m:r>
          </m:sub>
          <m:sup>
            <m:r>
              <w:rPr>
                <w:rFonts w:ascii="Cambria Math" w:eastAsia="ＭＳ Ｐ明朝" w:hAnsi="Cambria Math"/>
                <w:spacing w:val="-4"/>
                <w:szCs w:val="21"/>
              </w:rPr>
              <m:t>'</m:t>
            </m:r>
          </m:sup>
        </m:sSubSup>
        <m:r>
          <w:rPr>
            <w:rFonts w:ascii="Cambria Math" w:eastAsia="ＭＳ Ｐ明朝" w:hAnsi="Cambria Math"/>
            <w:spacing w:val="-4"/>
            <w:szCs w:val="21"/>
          </w:rPr>
          <m:t>, 0)</m:t>
        </m:r>
      </m:oMath>
      <w:r w:rsidR="00921D35">
        <w:rPr>
          <w:rFonts w:ascii="Times New Roman" w:eastAsia="ＭＳ Ｐ明朝" w:hAnsi="Times New Roman" w:hint="eastAsia"/>
          <w:spacing w:val="-4"/>
          <w:szCs w:val="21"/>
        </w:rPr>
        <w:t>と置く。先の性質からカメラ位置は</w:t>
      </w:r>
      <w:r w:rsidR="004359E8">
        <w:rPr>
          <w:rFonts w:ascii="Times New Roman" w:eastAsia="ＭＳ Ｐ明朝" w:hAnsi="Times New Roman" w:hint="eastAsia"/>
          <w:spacing w:val="-4"/>
          <w:szCs w:val="21"/>
        </w:rPr>
        <w:t>その</w:t>
      </w:r>
      <w:r w:rsidR="004359E8">
        <w:rPr>
          <w:rFonts w:ascii="Times New Roman" w:eastAsia="ＭＳ Ｐ明朝" w:hAnsi="Times New Roman"/>
          <w:spacing w:val="-4"/>
          <w:szCs w:val="21"/>
        </w:rPr>
        <w:t>2</w:t>
      </w:r>
      <w:r w:rsidR="004359E8">
        <w:rPr>
          <w:rFonts w:ascii="Times New Roman" w:eastAsia="ＭＳ Ｐ明朝" w:hAnsi="Times New Roman" w:hint="eastAsia"/>
          <w:spacing w:val="-4"/>
          <w:szCs w:val="21"/>
        </w:rPr>
        <w:t>点を通る</w:t>
      </w:r>
      <w:r w:rsidR="00921D35">
        <w:rPr>
          <w:rFonts w:ascii="Times New Roman" w:eastAsia="ＭＳ Ｐ明朝" w:hAnsi="Times New Roman" w:hint="eastAsia"/>
          <w:spacing w:val="-4"/>
          <w:szCs w:val="21"/>
        </w:rPr>
        <w:t>直線上にあると考える。</w:t>
      </w:r>
    </w:p>
    <w:p w14:paraId="00A6AE88" w14:textId="4FBEB4C0" w:rsidR="00D26061" w:rsidRDefault="00D26061" w:rsidP="004359E8">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これを異なる</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物体に対して考えると、</w:t>
      </w:r>
      <w:r w:rsidR="009D39E5">
        <w:rPr>
          <w:rFonts w:ascii="Times New Roman" w:eastAsia="ＭＳ Ｐ明朝" w:hAnsi="Times New Roman" w:hint="eastAsia"/>
          <w:spacing w:val="-4"/>
          <w:szCs w:val="21"/>
        </w:rPr>
        <w:t>物体からカメラに向かう</w:t>
      </w:r>
      <w:r>
        <w:rPr>
          <w:rFonts w:ascii="Times New Roman" w:eastAsia="ＭＳ Ｐ明朝" w:hAnsi="Times New Roman" w:hint="eastAsia"/>
          <w:spacing w:val="-4"/>
          <w:szCs w:val="21"/>
        </w:rPr>
        <w:t>直線を</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本引くことができ、</w:t>
      </w:r>
      <w:r w:rsidR="009D39E5">
        <w:rPr>
          <w:rFonts w:ascii="Times New Roman" w:eastAsia="ＭＳ Ｐ明朝" w:hAnsi="Times New Roman" w:hint="eastAsia"/>
          <w:spacing w:val="-4"/>
          <w:szCs w:val="21"/>
        </w:rPr>
        <w:t>2</w:t>
      </w:r>
      <w:r w:rsidR="009D39E5">
        <w:rPr>
          <w:rFonts w:ascii="Times New Roman" w:eastAsia="ＭＳ Ｐ明朝" w:hAnsi="Times New Roman" w:hint="eastAsia"/>
          <w:spacing w:val="-4"/>
          <w:szCs w:val="21"/>
        </w:rPr>
        <w:t>本の直線は</w:t>
      </w:r>
      <w:r w:rsidR="004359E8">
        <w:rPr>
          <w:rFonts w:ascii="Times New Roman" w:eastAsia="ＭＳ Ｐ明朝" w:hAnsi="Times New Roman" w:hint="eastAsia"/>
          <w:spacing w:val="-4"/>
          <w:szCs w:val="21"/>
        </w:rPr>
        <w:t>理論上カメラの位置で交わる。</w:t>
      </w:r>
    </w:p>
    <w:p w14:paraId="57322D72" w14:textId="175F3DB6" w:rsidR="004359E8" w:rsidRPr="00003D46" w:rsidRDefault="004359E8" w:rsidP="004359E8">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.3 </w:t>
      </w:r>
      <w:r>
        <w:rPr>
          <w:rFonts w:asciiTheme="majorEastAsia" w:eastAsiaTheme="majorEastAsia" w:hAnsiTheme="majorEastAsia" w:hint="eastAsia"/>
          <w:b/>
          <w:spacing w:val="-4"/>
          <w:sz w:val="22"/>
        </w:rPr>
        <w:t>手法の検証方法</w:t>
      </w:r>
    </w:p>
    <w:p w14:paraId="40665899" w14:textId="0C7A8251" w:rsidR="00994DA5" w:rsidRPr="007E4CD5" w:rsidRDefault="004359E8" w:rsidP="004359E8">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sidR="004D5FE5">
        <w:rPr>
          <w:rFonts w:ascii="Times New Roman" w:eastAsia="ＭＳ Ｐ明朝" w:hAnsi="Times New Roman" w:hint="eastAsia"/>
          <w:spacing w:val="-4"/>
          <w:szCs w:val="21"/>
        </w:rPr>
        <w:t>図</w:t>
      </w:r>
      <w:r w:rsidR="004D5FE5">
        <w:rPr>
          <w:rFonts w:ascii="Times New Roman" w:eastAsia="ＭＳ Ｐ明朝" w:hAnsi="Times New Roman" w:hint="eastAsia"/>
          <w:spacing w:val="-4"/>
          <w:szCs w:val="21"/>
        </w:rPr>
        <w:t>2</w:t>
      </w:r>
      <w:r w:rsidR="004D5FE5">
        <w:rPr>
          <w:rFonts w:ascii="Times New Roman" w:eastAsia="ＭＳ Ｐ明朝" w:hAnsi="Times New Roman" w:hint="eastAsia"/>
          <w:spacing w:val="-4"/>
          <w:szCs w:val="21"/>
        </w:rPr>
        <w:t>の座標平面を</w:t>
      </w:r>
      <w:r w:rsidR="004D5FE5">
        <w:rPr>
          <w:rFonts w:ascii="Times New Roman" w:eastAsia="ＭＳ Ｐ明朝" w:hAnsi="Times New Roman" w:hint="eastAsia"/>
          <w:spacing w:val="-4"/>
          <w:szCs w:val="21"/>
        </w:rPr>
        <w:t>X</w:t>
      </w:r>
      <w:r w:rsidR="004D5FE5">
        <w:rPr>
          <w:rFonts w:ascii="Times New Roman" w:eastAsia="ＭＳ Ｐ明朝" w:hAnsi="Times New Roman"/>
          <w:spacing w:val="-4"/>
          <w:szCs w:val="21"/>
        </w:rPr>
        <w:t>Y</w:t>
      </w:r>
      <w:r w:rsidR="004D5FE5">
        <w:rPr>
          <w:rFonts w:ascii="Times New Roman" w:eastAsia="ＭＳ Ｐ明朝" w:hAnsi="Times New Roman" w:hint="eastAsia"/>
          <w:spacing w:val="-4"/>
          <w:szCs w:val="21"/>
        </w:rPr>
        <w:t>平面、</w:t>
      </w:r>
      <w:r w:rsidR="00AA0489">
        <w:rPr>
          <w:rFonts w:ascii="Times New Roman" w:eastAsia="ＭＳ Ｐ明朝" w:hAnsi="Times New Roman" w:hint="eastAsia"/>
          <w:spacing w:val="-4"/>
          <w:szCs w:val="21"/>
        </w:rPr>
        <w:t>コートの</w:t>
      </w:r>
      <w:r w:rsidR="004D5FE5">
        <w:rPr>
          <w:rFonts w:ascii="Times New Roman" w:eastAsia="ＭＳ Ｐ明朝" w:hAnsi="Times New Roman" w:hint="eastAsia"/>
          <w:spacing w:val="-4"/>
          <w:szCs w:val="21"/>
        </w:rPr>
        <w:t>高さを</w:t>
      </w:r>
      <w:r w:rsidR="00AA0489">
        <w:rPr>
          <w:rFonts w:ascii="Times New Roman" w:eastAsia="ＭＳ Ｐ明朝" w:hAnsi="Times New Roman" w:hint="eastAsia"/>
          <w:spacing w:val="-4"/>
          <w:szCs w:val="21"/>
        </w:rPr>
        <w:t>0</w:t>
      </w:r>
      <w:r w:rsidR="00AA0489">
        <w:rPr>
          <w:rFonts w:ascii="Times New Roman" w:eastAsia="ＭＳ Ｐ明朝" w:hAnsi="Times New Roman" w:hint="eastAsia"/>
          <w:spacing w:val="-4"/>
          <w:szCs w:val="21"/>
        </w:rPr>
        <w:t>とする</w:t>
      </w:r>
      <w:r w:rsidR="004D5FE5">
        <w:rPr>
          <w:rFonts w:ascii="Times New Roman" w:eastAsia="ＭＳ Ｐ明朝" w:hAnsi="Times New Roman" w:hint="eastAsia"/>
          <w:spacing w:val="-4"/>
          <w:szCs w:val="21"/>
        </w:rPr>
        <w:t>Z</w:t>
      </w:r>
      <w:r w:rsidR="004D5FE5">
        <w:rPr>
          <w:rFonts w:ascii="Times New Roman" w:eastAsia="ＭＳ Ｐ明朝" w:hAnsi="Times New Roman" w:hint="eastAsia"/>
          <w:spacing w:val="-4"/>
          <w:szCs w:val="21"/>
        </w:rPr>
        <w:t>軸</w:t>
      </w:r>
      <w:r w:rsidR="00AA0489">
        <w:rPr>
          <w:rFonts w:ascii="Times New Roman" w:eastAsia="ＭＳ Ｐ明朝" w:hAnsi="Times New Roman" w:hint="eastAsia"/>
          <w:spacing w:val="-4"/>
          <w:szCs w:val="21"/>
        </w:rPr>
        <w:t>で構成する</w:t>
      </w:r>
      <w:r w:rsidR="004D5FE5">
        <w:rPr>
          <w:rFonts w:ascii="Times New Roman" w:eastAsia="ＭＳ Ｐ明朝" w:hAnsi="Times New Roman" w:hint="eastAsia"/>
          <w:spacing w:val="-4"/>
          <w:szCs w:val="21"/>
        </w:rPr>
        <w:t>世界</w:t>
      </w:r>
      <w:r w:rsidR="00AA0489">
        <w:rPr>
          <w:rFonts w:ascii="Times New Roman" w:eastAsia="ＭＳ Ｐ明朝" w:hAnsi="Times New Roman" w:hint="eastAsia"/>
          <w:spacing w:val="-4"/>
          <w:szCs w:val="21"/>
        </w:rPr>
        <w:t>座標系</w:t>
      </w:r>
      <w:r w:rsidR="004D5FE5">
        <w:rPr>
          <w:rFonts w:ascii="Times New Roman" w:eastAsia="ＭＳ Ｐ明朝" w:hAnsi="Times New Roman" w:hint="eastAsia"/>
          <w:spacing w:val="-4"/>
          <w:szCs w:val="21"/>
        </w:rPr>
        <w:t>を考え</w:t>
      </w:r>
      <w:r w:rsidR="001745F1">
        <w:rPr>
          <w:rFonts w:ascii="Times New Roman" w:eastAsia="ＭＳ Ｐ明朝" w:hAnsi="Times New Roman" w:hint="eastAsia"/>
          <w:spacing w:val="-4"/>
          <w:szCs w:val="21"/>
        </w:rPr>
        <w:t>る。座標の単位は</w:t>
      </w:r>
      <w:r w:rsidR="001745F1">
        <w:rPr>
          <w:rFonts w:ascii="Times New Roman" w:eastAsia="ＭＳ Ｐ明朝" w:hAnsi="Times New Roman" w:hint="eastAsia"/>
          <w:spacing w:val="-4"/>
          <w:szCs w:val="21"/>
        </w:rPr>
        <w:t>m</w:t>
      </w:r>
      <w:r w:rsidR="001745F1">
        <w:rPr>
          <w:rFonts w:ascii="Times New Roman" w:eastAsia="ＭＳ Ｐ明朝" w:hAnsi="Times New Roman"/>
          <w:spacing w:val="-4"/>
          <w:szCs w:val="21"/>
        </w:rPr>
        <w:t>m</w:t>
      </w:r>
      <w:r w:rsidR="001745F1">
        <w:rPr>
          <w:rFonts w:ascii="Times New Roman" w:eastAsia="ＭＳ Ｐ明朝" w:hAnsi="Times New Roman" w:hint="eastAsia"/>
          <w:spacing w:val="-4"/>
          <w:szCs w:val="21"/>
        </w:rPr>
        <w:t>である。この座標系</w:t>
      </w:r>
      <w:r w:rsidR="00A17696">
        <w:rPr>
          <w:rFonts w:ascii="Times New Roman" w:eastAsia="ＭＳ Ｐ明朝" w:hAnsi="Times New Roman" w:hint="eastAsia"/>
          <w:spacing w:val="-4"/>
          <w:szCs w:val="21"/>
        </w:rPr>
        <w:t>の</w:t>
      </w:r>
      <w:r w:rsidR="001745F1">
        <w:rPr>
          <w:rFonts w:ascii="Times New Roman" w:eastAsia="ＭＳ Ｐ明朝" w:hAnsi="Times New Roman" w:hint="eastAsia"/>
          <w:spacing w:val="-4"/>
          <w:szCs w:val="21"/>
        </w:rPr>
        <w:t>中</w:t>
      </w:r>
      <w:r w:rsidR="002479EF">
        <w:rPr>
          <w:rFonts w:ascii="Times New Roman" w:eastAsia="ＭＳ Ｐ明朝" w:hAnsi="Times New Roman" w:hint="eastAsia"/>
          <w:spacing w:val="-4"/>
          <w:szCs w:val="21"/>
        </w:rPr>
        <w:t>で、</w:t>
      </w:r>
      <m:oMath>
        <m:r>
          <w:rPr>
            <w:rFonts w:ascii="Cambria Math" w:eastAsia="ＭＳ Ｐ明朝" w:hAnsi="Cambria Math"/>
            <w:spacing w:val="-4"/>
            <w:szCs w:val="21"/>
          </w:rPr>
          <m:t>y</m:t>
        </m:r>
      </m:oMath>
      <w:r w:rsidR="004D5FE5">
        <w:rPr>
          <w:rFonts w:ascii="Times New Roman" w:eastAsia="ＭＳ Ｐ明朝" w:hAnsi="Times New Roman" w:hint="eastAsia"/>
          <w:spacing w:val="-4"/>
          <w:szCs w:val="21"/>
        </w:rPr>
        <w:t>を可変とする</w:t>
      </w:r>
      <w:commentRangeStart w:id="14"/>
      <w:commentRangeStart w:id="15"/>
      <w:r w:rsidR="006241E2">
        <w:rPr>
          <w:rFonts w:ascii="Times New Roman" w:eastAsia="ＭＳ Ｐ明朝" w:hAnsi="Times New Roman" w:hint="eastAsia"/>
          <w:spacing w:val="-4"/>
          <w:szCs w:val="21"/>
        </w:rPr>
        <w:t>(</w:t>
      </w:r>
      <w:r w:rsidR="004D5FE5">
        <w:rPr>
          <w:rFonts w:ascii="Times New Roman" w:eastAsia="ＭＳ Ｐ明朝" w:hAnsi="Times New Roman"/>
          <w:spacing w:val="-4"/>
          <w:szCs w:val="21"/>
        </w:rPr>
        <w:t xml:space="preserve">-900, y, </w:t>
      </w:r>
      <w:r w:rsidR="00AA0489">
        <w:rPr>
          <w:rFonts w:ascii="Times New Roman" w:eastAsia="ＭＳ Ｐ明朝" w:hAnsi="Times New Roman"/>
          <w:spacing w:val="-4"/>
          <w:szCs w:val="21"/>
        </w:rPr>
        <w:t>700</w:t>
      </w:r>
      <w:r w:rsidR="006241E2">
        <w:rPr>
          <w:rFonts w:ascii="Times New Roman" w:eastAsia="ＭＳ Ｐ明朝" w:hAnsi="Times New Roman" w:hint="eastAsia"/>
          <w:spacing w:val="-4"/>
          <w:szCs w:val="21"/>
        </w:rPr>
        <w:t>)</w:t>
      </w:r>
      <w:r w:rsidR="006241E2">
        <w:rPr>
          <w:rFonts w:ascii="Times New Roman" w:eastAsia="ＭＳ Ｐ明朝" w:hAnsi="Times New Roman"/>
          <w:spacing w:val="-4"/>
          <w:szCs w:val="21"/>
        </w:rPr>
        <w:t xml:space="preserve"> </w:t>
      </w:r>
      <w:commentRangeEnd w:id="14"/>
      <w:r w:rsidR="007071D2">
        <w:rPr>
          <w:rStyle w:val="ad"/>
        </w:rPr>
        <w:commentReference w:id="14"/>
      </w:r>
      <w:commentRangeEnd w:id="15"/>
      <w:r w:rsidR="007071D2">
        <w:rPr>
          <w:rStyle w:val="ad"/>
        </w:rPr>
        <w:commentReference w:id="15"/>
      </w:r>
      <w:r w:rsidR="00916EF8">
        <w:rPr>
          <w:rFonts w:ascii="Times New Roman" w:eastAsia="ＭＳ Ｐ明朝" w:hAnsi="Times New Roman" w:hint="eastAsia"/>
          <w:spacing w:val="-4"/>
          <w:szCs w:val="21"/>
        </w:rPr>
        <w:t>の</w:t>
      </w:r>
      <w:r w:rsidR="00AA0489">
        <w:rPr>
          <w:rFonts w:ascii="Times New Roman" w:eastAsia="ＭＳ Ｐ明朝" w:hAnsi="Times New Roman" w:hint="eastAsia"/>
          <w:spacing w:val="-4"/>
          <w:szCs w:val="21"/>
        </w:rPr>
        <w:t>位置にカメラを設置</w:t>
      </w:r>
      <w:r w:rsidR="007E4CD5">
        <w:rPr>
          <w:rFonts w:ascii="Times New Roman" w:eastAsia="ＭＳ Ｐ明朝" w:hAnsi="Times New Roman" w:hint="eastAsia"/>
          <w:spacing w:val="-4"/>
          <w:szCs w:val="21"/>
        </w:rPr>
        <w:t>する。それぞれ</w:t>
      </w:r>
      <w:r w:rsidR="001745F1">
        <w:rPr>
          <w:rFonts w:ascii="Times New Roman" w:eastAsia="ＭＳ Ｐ明朝" w:hAnsi="Times New Roman" w:hint="eastAsia"/>
          <w:spacing w:val="-4"/>
          <w:szCs w:val="21"/>
        </w:rPr>
        <w:t>の位置</w:t>
      </w:r>
      <w:r w:rsidR="007E4CD5">
        <w:rPr>
          <w:rFonts w:ascii="Times New Roman" w:eastAsia="ＭＳ Ｐ明朝" w:hAnsi="Times New Roman" w:hint="eastAsia"/>
          <w:spacing w:val="-4"/>
          <w:szCs w:val="21"/>
        </w:rPr>
        <w:t>で</w:t>
      </w:r>
      <w:r w:rsidR="00AA0489">
        <w:rPr>
          <w:rFonts w:ascii="Times New Roman" w:eastAsia="ＭＳ Ｐ明朝" w:hAnsi="Times New Roman" w:hint="eastAsia"/>
          <w:spacing w:val="-4"/>
          <w:szCs w:val="21"/>
        </w:rPr>
        <w:t>撮影を行</w:t>
      </w:r>
      <w:r w:rsidR="00005890">
        <w:rPr>
          <w:rFonts w:ascii="Times New Roman" w:eastAsia="ＭＳ Ｐ明朝" w:hAnsi="Times New Roman" w:hint="eastAsia"/>
          <w:spacing w:val="-4"/>
          <w:szCs w:val="21"/>
        </w:rPr>
        <w:t>い、</w:t>
      </w:r>
      <w:r w:rsidR="00C72123">
        <w:rPr>
          <w:rFonts w:ascii="Times New Roman" w:eastAsia="ＭＳ Ｐ明朝" w:hAnsi="Times New Roman" w:hint="eastAsia"/>
          <w:spacing w:val="-4"/>
          <w:szCs w:val="21"/>
        </w:rPr>
        <w:t>先の手法で位置</w:t>
      </w:r>
      <w:r w:rsidR="007E4CD5">
        <w:rPr>
          <w:rFonts w:ascii="Times New Roman" w:eastAsia="ＭＳ Ｐ明朝" w:hAnsi="Times New Roman" w:hint="eastAsia"/>
          <w:spacing w:val="-4"/>
          <w:szCs w:val="21"/>
        </w:rPr>
        <w:t>を</w:t>
      </w:r>
      <w:r w:rsidR="00C72123">
        <w:rPr>
          <w:rFonts w:ascii="Times New Roman" w:eastAsia="ＭＳ Ｐ明朝" w:hAnsi="Times New Roman" w:hint="eastAsia"/>
          <w:spacing w:val="-4"/>
          <w:szCs w:val="21"/>
        </w:rPr>
        <w:t>推定し</w:t>
      </w:r>
      <w:r w:rsidR="007E4CD5">
        <w:rPr>
          <w:rFonts w:ascii="Times New Roman" w:eastAsia="ＭＳ Ｐ明朝" w:hAnsi="Times New Roman" w:hint="eastAsia"/>
          <w:spacing w:val="-4"/>
          <w:szCs w:val="21"/>
        </w:rPr>
        <w:t>、実際の位置との差</w:t>
      </w:r>
      <w:r w:rsidR="00C72123">
        <w:rPr>
          <w:rFonts w:ascii="Times New Roman" w:eastAsia="ＭＳ Ｐ明朝" w:hAnsi="Times New Roman" w:hint="eastAsia"/>
          <w:spacing w:val="-4"/>
          <w:szCs w:val="21"/>
        </w:rPr>
        <w:t>の絶対値</w:t>
      </w:r>
      <w:r w:rsidR="00374FB5">
        <w:rPr>
          <w:rFonts w:ascii="Times New Roman" w:eastAsia="ＭＳ Ｐ明朝" w:hAnsi="Times New Roman" w:hint="eastAsia"/>
          <w:spacing w:val="-4"/>
          <w:szCs w:val="21"/>
        </w:rPr>
        <w:t xml:space="preserve"> </w:t>
      </w:r>
      <m:oMath>
        <m:r>
          <w:rPr>
            <w:rFonts w:ascii="Cambria Math" w:eastAsia="ＭＳ Ｐ明朝" w:hAnsi="Cambria Math"/>
            <w:spacing w:val="-4"/>
            <w:szCs w:val="21"/>
          </w:rPr>
          <m:t>(</m:t>
        </m:r>
        <m:sSub>
          <m:sSubPr>
            <m:ctrlPr>
              <w:rPr>
                <w:rFonts w:ascii="Cambria Math" w:eastAsia="ＭＳ Ｐ明朝" w:hAnsi="Cambria Math"/>
                <w:i/>
                <w:spacing w:val="-4"/>
                <w:szCs w:val="21"/>
              </w:rPr>
            </m:ctrlPr>
          </m:sSubPr>
          <m:e>
            <m:r>
              <w:rPr>
                <w:rFonts w:ascii="Cambria Math" w:eastAsia="ＭＳ Ｐ明朝" w:hAnsi="Cambria Math"/>
                <w:spacing w:val="-4"/>
                <w:szCs w:val="21"/>
              </w:rPr>
              <m:t>ε</m:t>
            </m:r>
          </m:e>
          <m:sub>
            <m:r>
              <w:rPr>
                <w:rFonts w:ascii="Cambria Math" w:eastAsia="ＭＳ Ｐ明朝" w:hAnsi="Cambria Math"/>
                <w:spacing w:val="-4"/>
                <w:szCs w:val="21"/>
              </w:rPr>
              <m:t>x</m:t>
            </m:r>
          </m:sub>
        </m:sSub>
        <m:r>
          <w:rPr>
            <w:rFonts w:ascii="Cambria Math" w:eastAsia="ＭＳ Ｐ明朝" w:hAnsi="Cambria Math"/>
            <w:spacing w:val="-4"/>
            <w:szCs w:val="21"/>
          </w:rPr>
          <m:t xml:space="preserve">, </m:t>
        </m:r>
        <m:sSub>
          <m:sSubPr>
            <m:ctrlPr>
              <w:rPr>
                <w:rFonts w:ascii="Cambria Math" w:eastAsia="ＭＳ Ｐ明朝" w:hAnsi="Cambria Math"/>
                <w:i/>
                <w:spacing w:val="-4"/>
                <w:szCs w:val="21"/>
              </w:rPr>
            </m:ctrlPr>
          </m:sSubPr>
          <m:e>
            <m:r>
              <w:rPr>
                <w:rFonts w:ascii="Cambria Math" w:eastAsia="ＭＳ Ｐ明朝" w:hAnsi="Cambria Math"/>
                <w:spacing w:val="-4"/>
                <w:szCs w:val="21"/>
              </w:rPr>
              <m:t>ε</m:t>
            </m:r>
          </m:e>
          <m:sub>
            <m:r>
              <w:rPr>
                <w:rFonts w:ascii="Cambria Math" w:eastAsia="ＭＳ Ｐ明朝" w:hAnsi="Cambria Math"/>
                <w:spacing w:val="-4"/>
                <w:szCs w:val="21"/>
              </w:rPr>
              <m:t>y</m:t>
            </m:r>
          </m:sub>
        </m:sSub>
        <m:r>
          <w:rPr>
            <w:rFonts w:ascii="Cambria Math" w:eastAsia="ＭＳ Ｐ明朝" w:hAnsi="Cambria Math"/>
            <w:spacing w:val="-4"/>
            <w:szCs w:val="21"/>
          </w:rPr>
          <m:t xml:space="preserve">, </m:t>
        </m:r>
        <m:sSub>
          <m:sSubPr>
            <m:ctrlPr>
              <w:rPr>
                <w:rFonts w:ascii="Cambria Math" w:eastAsia="ＭＳ Ｐ明朝" w:hAnsi="Cambria Math"/>
                <w:i/>
                <w:spacing w:val="-4"/>
                <w:szCs w:val="21"/>
              </w:rPr>
            </m:ctrlPr>
          </m:sSubPr>
          <m:e>
            <m:r>
              <w:rPr>
                <w:rFonts w:ascii="Cambria Math" w:eastAsia="ＭＳ Ｐ明朝" w:hAnsi="Cambria Math"/>
                <w:spacing w:val="-4"/>
                <w:szCs w:val="21"/>
              </w:rPr>
              <m:t>ε</m:t>
            </m:r>
          </m:e>
          <m:sub>
            <m:r>
              <w:rPr>
                <w:rFonts w:ascii="Cambria Math" w:eastAsia="ＭＳ Ｐ明朝" w:hAnsi="Cambria Math"/>
                <w:spacing w:val="-4"/>
                <w:szCs w:val="21"/>
              </w:rPr>
              <m:t>z</m:t>
            </m:r>
          </m:sub>
        </m:sSub>
        <m:r>
          <w:rPr>
            <w:rFonts w:ascii="Cambria Math" w:eastAsia="ＭＳ Ｐ明朝" w:hAnsi="Cambria Math"/>
            <w:spacing w:val="-4"/>
            <w:szCs w:val="21"/>
          </w:rPr>
          <m:t>)</m:t>
        </m:r>
      </m:oMath>
      <w:r w:rsidR="00374FB5">
        <w:rPr>
          <w:rFonts w:ascii="Times New Roman" w:eastAsia="ＭＳ Ｐ明朝" w:hAnsi="Times New Roman"/>
          <w:spacing w:val="-4"/>
          <w:szCs w:val="21"/>
        </w:rPr>
        <w:t xml:space="preserve"> </w:t>
      </w:r>
      <w:r w:rsidR="007E4CD5">
        <w:rPr>
          <w:rFonts w:ascii="Times New Roman" w:eastAsia="ＭＳ Ｐ明朝" w:hAnsi="Times New Roman" w:hint="eastAsia"/>
          <w:spacing w:val="-4"/>
          <w:szCs w:val="21"/>
        </w:rPr>
        <w:t>を確認する</w:t>
      </w:r>
      <w:r w:rsidR="00AA0489">
        <w:rPr>
          <w:rFonts w:ascii="Times New Roman" w:eastAsia="ＭＳ Ｐ明朝" w:hAnsi="Times New Roman" w:hint="eastAsia"/>
          <w:spacing w:val="-4"/>
          <w:szCs w:val="21"/>
        </w:rPr>
        <w:t>。</w:t>
      </w:r>
      <w:r w:rsidR="00AA0489">
        <w:rPr>
          <w:rFonts w:ascii="Times New Roman" w:eastAsia="ＭＳ Ｐ明朝" w:hAnsi="Times New Roman"/>
          <w:spacing w:val="-4"/>
          <w:szCs w:val="21"/>
        </w:rPr>
        <w:br/>
      </w:r>
      <w:r w:rsidR="007E4CD5">
        <w:rPr>
          <w:rFonts w:ascii="Times New Roman" w:eastAsia="ＭＳ Ｐ明朝" w:hAnsi="Times New Roman"/>
          <w:spacing w:val="-4"/>
          <w:szCs w:val="21"/>
        </w:rPr>
        <w:t xml:space="preserve">  </w:t>
      </w:r>
      <w:r w:rsidR="00AA0489">
        <w:rPr>
          <w:rFonts w:ascii="Times New Roman" w:eastAsia="ＭＳ Ｐ明朝" w:hAnsi="Times New Roman" w:hint="eastAsia"/>
          <w:spacing w:val="-4"/>
          <w:szCs w:val="21"/>
        </w:rPr>
        <w:t>世界座標が既知である</w:t>
      </w:r>
      <w:r w:rsidR="003C7DBA">
        <w:rPr>
          <w:rFonts w:ascii="Times New Roman" w:eastAsia="ＭＳ Ｐ明朝" w:hAnsi="Times New Roman" w:hint="eastAsia"/>
          <w:spacing w:val="-4"/>
          <w:szCs w:val="21"/>
        </w:rPr>
        <w:t>2</w:t>
      </w:r>
      <w:r w:rsidR="00AA0489">
        <w:rPr>
          <w:rFonts w:ascii="Times New Roman" w:eastAsia="ＭＳ Ｐ明朝" w:hAnsi="Times New Roman" w:hint="eastAsia"/>
          <w:spacing w:val="-4"/>
          <w:szCs w:val="21"/>
        </w:rPr>
        <w:t>物体は</w:t>
      </w:r>
      <w:r w:rsidR="003C7DBA">
        <w:rPr>
          <w:rFonts w:ascii="Times New Roman" w:eastAsia="ＭＳ Ｐ明朝" w:hAnsi="Times New Roman" w:hint="eastAsia"/>
          <w:spacing w:val="-4"/>
          <w:szCs w:val="21"/>
        </w:rPr>
        <w:t>、世界座標が</w:t>
      </w:r>
      <w:r w:rsidR="00A17696">
        <w:rPr>
          <w:rFonts w:ascii="Times New Roman" w:eastAsia="ＭＳ Ｐ明朝" w:hAnsi="Times New Roman"/>
          <w:spacing w:val="-4"/>
          <w:szCs w:val="21"/>
        </w:rPr>
        <w:br/>
      </w:r>
      <w:r w:rsidR="003C7DBA">
        <w:rPr>
          <w:rFonts w:ascii="Times New Roman" w:eastAsia="ＭＳ Ｐ明朝" w:hAnsi="Times New Roman"/>
          <w:spacing w:val="-4"/>
          <w:szCs w:val="21"/>
        </w:rPr>
        <w:t>(0, 0, 140)</w:t>
      </w:r>
      <w:r w:rsidR="006241E2">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と</w:t>
      </w:r>
      <w:r w:rsidR="006241E2">
        <w:rPr>
          <w:rFonts w:ascii="Times New Roman" w:eastAsia="ＭＳ Ｐ明朝" w:hAnsi="Times New Roman" w:hint="eastAsia"/>
          <w:spacing w:val="-4"/>
          <w:szCs w:val="21"/>
        </w:rPr>
        <w:t xml:space="preserve"> </w:t>
      </w:r>
      <w:r w:rsidR="003C7DBA">
        <w:rPr>
          <w:rFonts w:ascii="Times New Roman" w:eastAsia="ＭＳ Ｐ明朝" w:hAnsi="Times New Roman" w:hint="eastAsia"/>
          <w:spacing w:val="-4"/>
          <w:szCs w:val="21"/>
        </w:rPr>
        <w:t>(</w:t>
      </w:r>
      <w:r w:rsidR="003C7DBA">
        <w:rPr>
          <w:rFonts w:ascii="Times New Roman" w:eastAsia="ＭＳ Ｐ明朝" w:hAnsi="Times New Roman"/>
          <w:spacing w:val="-4"/>
          <w:szCs w:val="21"/>
        </w:rPr>
        <w:t>0, 900, 140)</w:t>
      </w:r>
      <w:r w:rsidR="006241E2">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の</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1</w:t>
      </w:r>
      <w:r w:rsidR="003C7DBA">
        <w:rPr>
          <w:rFonts w:ascii="Times New Roman" w:eastAsia="ＭＳ Ｐ明朝" w:hAnsi="Times New Roman" w:hint="eastAsia"/>
          <w:spacing w:val="-4"/>
          <w:szCs w:val="21"/>
        </w:rPr>
        <w:t>、</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hint="eastAsia"/>
          <w:spacing w:val="-4"/>
          <w:szCs w:val="21"/>
        </w:rPr>
        <w:t>(</w:t>
      </w:r>
      <w:r w:rsidR="003C7DBA">
        <w:rPr>
          <w:rFonts w:ascii="Times New Roman" w:eastAsia="ＭＳ Ｐ明朝" w:hAnsi="Times New Roman"/>
          <w:spacing w:val="-4"/>
          <w:szCs w:val="21"/>
        </w:rPr>
        <w:t>900, 0, 140)</w:t>
      </w:r>
      <w:r w:rsidR="00A17696">
        <w:rPr>
          <w:rFonts w:ascii="Times New Roman" w:eastAsia="ＭＳ Ｐ明朝" w:hAnsi="Times New Roman" w:hint="eastAsia"/>
          <w:spacing w:val="-4"/>
          <w:szCs w:val="21"/>
        </w:rPr>
        <w:t xml:space="preserve"> </w:t>
      </w:r>
      <w:r w:rsidR="00A17696">
        <w:rPr>
          <w:rFonts w:ascii="Times New Roman" w:eastAsia="ＭＳ Ｐ明朝" w:hAnsi="Times New Roman" w:hint="eastAsia"/>
          <w:spacing w:val="-4"/>
          <w:szCs w:val="21"/>
        </w:rPr>
        <w:t>と</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spacing w:val="-4"/>
          <w:szCs w:val="21"/>
        </w:rPr>
        <w:t>(900, 900, 140)</w:t>
      </w:r>
      <w:r w:rsidR="00A17696">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の</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2</w:t>
      </w:r>
      <w:r w:rsidR="007E4CD5">
        <w:rPr>
          <w:rFonts w:ascii="Times New Roman" w:eastAsia="ＭＳ Ｐ明朝" w:hAnsi="Times New Roman" w:hint="eastAsia"/>
          <w:spacing w:val="-4"/>
          <w:szCs w:val="21"/>
        </w:rPr>
        <w:t>を用意し</w:t>
      </w:r>
      <w:r w:rsidR="003C7DBA">
        <w:rPr>
          <w:rFonts w:ascii="Times New Roman" w:eastAsia="ＭＳ Ｐ明朝" w:hAnsi="Times New Roman" w:hint="eastAsia"/>
          <w:spacing w:val="-4"/>
          <w:szCs w:val="21"/>
        </w:rPr>
        <w:t>、物体位置によってカメラ位置の推定精度が変化するか</w:t>
      </w:r>
      <w:r w:rsidR="003B7BBB">
        <w:rPr>
          <w:rFonts w:ascii="Times New Roman" w:eastAsia="ＭＳ Ｐ明朝" w:hAnsi="Times New Roman" w:hint="eastAsia"/>
          <w:spacing w:val="-4"/>
          <w:szCs w:val="21"/>
        </w:rPr>
        <w:t>どうか</w:t>
      </w:r>
      <w:r w:rsidR="003C7DBA">
        <w:rPr>
          <w:rFonts w:ascii="Times New Roman" w:eastAsia="ＭＳ Ｐ明朝" w:hAnsi="Times New Roman" w:hint="eastAsia"/>
          <w:spacing w:val="-4"/>
          <w:szCs w:val="21"/>
        </w:rPr>
        <w:t>確認する。</w:t>
      </w:r>
      <w:r w:rsidR="00994DA5">
        <w:rPr>
          <w:rFonts w:ascii="Times New Roman" w:eastAsia="ＭＳ Ｐ明朝" w:hAnsi="Times New Roman" w:hint="eastAsia"/>
          <w:spacing w:val="-4"/>
          <w:szCs w:val="21"/>
        </w:rPr>
        <w:t>画像の解像度は</w:t>
      </w:r>
      <w:r w:rsidR="00994DA5">
        <w:rPr>
          <w:rFonts w:ascii="Times New Roman" w:eastAsia="ＭＳ Ｐ明朝" w:hAnsi="Times New Roman" w:hint="eastAsia"/>
          <w:spacing w:val="-4"/>
          <w:szCs w:val="21"/>
        </w:rPr>
        <w:t>1</w:t>
      </w:r>
      <w:r w:rsidR="00994DA5">
        <w:rPr>
          <w:rFonts w:ascii="Times New Roman" w:eastAsia="ＭＳ Ｐ明朝" w:hAnsi="Times New Roman"/>
          <w:spacing w:val="-4"/>
          <w:szCs w:val="21"/>
        </w:rPr>
        <w:t>440</w:t>
      </w:r>
      <w:r w:rsidR="00994DA5">
        <w:rPr>
          <w:rFonts w:ascii="Times New Roman" w:eastAsia="ＭＳ Ｐ明朝" w:hAnsi="Times New Roman" w:hint="eastAsia"/>
          <w:spacing w:val="-4"/>
          <w:szCs w:val="21"/>
        </w:rPr>
        <w:t>×</w:t>
      </w:r>
      <w:r w:rsidR="00994DA5">
        <w:rPr>
          <w:rFonts w:ascii="Times New Roman" w:eastAsia="ＭＳ Ｐ明朝" w:hAnsi="Times New Roman"/>
          <w:spacing w:val="-4"/>
          <w:szCs w:val="21"/>
        </w:rPr>
        <w:t>1080</w:t>
      </w:r>
      <w:r w:rsidR="00994DA5">
        <w:rPr>
          <w:rFonts w:ascii="Times New Roman" w:eastAsia="ＭＳ Ｐ明朝" w:hAnsi="Times New Roman" w:hint="eastAsia"/>
          <w:spacing w:val="-4"/>
          <w:szCs w:val="21"/>
        </w:rPr>
        <w:t>とする。</w:t>
      </w:r>
    </w:p>
    <w:p w14:paraId="6499B118" w14:textId="300B6167" w:rsidR="004359E8" w:rsidRPr="00573D84" w:rsidRDefault="004359E8" w:rsidP="004359E8">
      <w:pPr>
        <w:jc w:val="left"/>
        <w:rPr>
          <w:rFonts w:ascii="ＭＳ ゴシック" w:eastAsia="ＭＳ ゴシック" w:hAnsi="ＭＳ ゴシック"/>
          <w:b/>
          <w:sz w:val="24"/>
        </w:rPr>
      </w:pPr>
      <w:r>
        <w:rPr>
          <w:rFonts w:ascii="ＭＳ ゴシック" w:eastAsia="ＭＳ ゴシック" w:hAnsi="ＭＳ ゴシック" w:hint="eastAsia"/>
          <w:b/>
          <w:sz w:val="24"/>
        </w:rPr>
        <w:t xml:space="preserve">3　</w:t>
      </w:r>
      <w:r w:rsidR="00E74E8D">
        <w:rPr>
          <w:rFonts w:ascii="ＭＳ ゴシック" w:eastAsia="ＭＳ ゴシック" w:hAnsi="ＭＳ ゴシック" w:hint="eastAsia"/>
          <w:b/>
          <w:sz w:val="24"/>
        </w:rPr>
        <w:t>検証</w:t>
      </w:r>
      <w:r>
        <w:rPr>
          <w:rFonts w:ascii="ＭＳ ゴシック" w:eastAsia="ＭＳ ゴシック" w:hAnsi="ＭＳ ゴシック" w:hint="eastAsia"/>
          <w:b/>
          <w:sz w:val="24"/>
        </w:rPr>
        <w:t>結果</w:t>
      </w:r>
    </w:p>
    <w:p w14:paraId="3ABC0412" w14:textId="1B41103D" w:rsidR="001745F1" w:rsidRDefault="004359E8" w:rsidP="00A14159">
      <w:pPr>
        <w:jc w:val="left"/>
        <w:rPr>
          <w:rFonts w:ascii="Times New Roman" w:eastAsia="ＭＳ Ｐ明朝" w:hAnsi="Times New Roman"/>
          <w:spacing w:val="-4"/>
          <w:szCs w:val="21"/>
        </w:rPr>
      </w:pPr>
      <w:r>
        <w:rPr>
          <w:rFonts w:ascii="Times New Roman" w:eastAsia="ＭＳ Ｐ明朝" w:hAnsi="Times New Roman"/>
          <w:spacing w:val="-4"/>
          <w:szCs w:val="21"/>
        </w:rPr>
        <w:t xml:space="preserve">  </w:t>
      </w:r>
      <w:r w:rsidR="00BC0965">
        <w:rPr>
          <w:rFonts w:ascii="Times New Roman" w:eastAsia="ＭＳ Ｐ明朝" w:hAnsi="Times New Roman" w:hint="eastAsia"/>
          <w:spacing w:val="-4"/>
          <w:szCs w:val="21"/>
        </w:rPr>
        <w:t>カメラ</w:t>
      </w:r>
      <w:del w:id="16" w:author="外山 茂浩(長岡高専)" w:date="2022-09-24T15:23:00Z">
        <w:r w:rsidR="00BC0965" w:rsidDel="0020176A">
          <w:rPr>
            <w:rFonts w:ascii="Times New Roman" w:eastAsia="ＭＳ Ｐ明朝" w:hAnsi="Times New Roman" w:hint="eastAsia"/>
            <w:spacing w:val="-4"/>
            <w:szCs w:val="21"/>
          </w:rPr>
          <w:delText>の実際の</w:delText>
        </w:r>
      </w:del>
      <w:r w:rsidR="00BC0965">
        <w:rPr>
          <w:rFonts w:ascii="Times New Roman" w:eastAsia="ＭＳ Ｐ明朝" w:hAnsi="Times New Roman" w:hint="eastAsia"/>
          <w:spacing w:val="-4"/>
          <w:szCs w:val="21"/>
        </w:rPr>
        <w:t>位置</w:t>
      </w:r>
      <w:ins w:id="17" w:author="外山 茂浩(長岡高専)" w:date="2022-09-24T15:24:00Z">
        <w:r w:rsidR="0020176A">
          <w:rPr>
            <w:rFonts w:ascii="Times New Roman" w:eastAsia="ＭＳ Ｐ明朝" w:hAnsi="Times New Roman" w:hint="eastAsia"/>
            <w:spacing w:val="-4"/>
            <w:szCs w:val="21"/>
          </w:rPr>
          <w:t>の</w:t>
        </w:r>
      </w:ins>
      <w:commentRangeStart w:id="18"/>
      <w:del w:id="19" w:author="外山 茂浩(長岡高専)" w:date="2022-09-24T15:24:00Z">
        <w:r w:rsidR="00BC0965" w:rsidDel="0020176A">
          <w:rPr>
            <w:rFonts w:ascii="Times New Roman" w:eastAsia="ＭＳ Ｐ明朝" w:hAnsi="Times New Roman" w:hint="eastAsia"/>
            <w:spacing w:val="-4"/>
            <w:szCs w:val="21"/>
          </w:rPr>
          <w:delText>と</w:delText>
        </w:r>
      </w:del>
      <w:r w:rsidR="00BC0965">
        <w:rPr>
          <w:rFonts w:ascii="Times New Roman" w:eastAsia="ＭＳ Ｐ明朝" w:hAnsi="Times New Roman" w:hint="eastAsia"/>
          <w:spacing w:val="-4"/>
          <w:szCs w:val="21"/>
        </w:rPr>
        <w:t>推定</w:t>
      </w:r>
      <w:ins w:id="20" w:author="外山 茂浩(長岡高専)" w:date="2022-09-24T15:24:00Z">
        <w:r w:rsidR="0020176A">
          <w:rPr>
            <w:rFonts w:ascii="Times New Roman" w:eastAsia="ＭＳ Ｐ明朝" w:hAnsi="Times New Roman" w:hint="eastAsia"/>
            <w:spacing w:val="-4"/>
            <w:szCs w:val="21"/>
          </w:rPr>
          <w:t>誤</w:t>
        </w:r>
      </w:ins>
      <w:del w:id="21" w:author="外山 茂浩(長岡高専)" w:date="2022-09-24T15:24:00Z">
        <w:r w:rsidR="00BC0965" w:rsidDel="0020176A">
          <w:rPr>
            <w:rFonts w:ascii="Times New Roman" w:eastAsia="ＭＳ Ｐ明朝" w:hAnsi="Times New Roman" w:hint="eastAsia"/>
            <w:spacing w:val="-4"/>
            <w:szCs w:val="21"/>
          </w:rPr>
          <w:delText>位置の</w:delText>
        </w:r>
      </w:del>
      <w:r w:rsidR="00BC0965">
        <w:rPr>
          <w:rFonts w:ascii="Times New Roman" w:eastAsia="ＭＳ Ｐ明朝" w:hAnsi="Times New Roman" w:hint="eastAsia"/>
          <w:spacing w:val="-4"/>
          <w:szCs w:val="21"/>
        </w:rPr>
        <w:t>差</w:t>
      </w:r>
      <w:commentRangeEnd w:id="18"/>
      <w:r w:rsidR="0020176A">
        <w:rPr>
          <w:rStyle w:val="ad"/>
        </w:rPr>
        <w:commentReference w:id="18"/>
      </w:r>
      <w:r w:rsidR="00BC0965">
        <w:rPr>
          <w:rFonts w:ascii="Times New Roman" w:eastAsia="ＭＳ Ｐ明朝" w:hAnsi="Times New Roman" w:hint="eastAsia"/>
          <w:spacing w:val="-4"/>
          <w:szCs w:val="21"/>
        </w:rPr>
        <w:t>について、</w:t>
      </w:r>
      <w:r w:rsidR="001745F1">
        <w:rPr>
          <w:rFonts w:ascii="Times New Roman" w:eastAsia="ＭＳ Ｐ明朝" w:hAnsi="Times New Roman" w:hint="eastAsia"/>
          <w:spacing w:val="-4"/>
          <w:szCs w:val="21"/>
        </w:rPr>
        <w:t>物体の世界座標</w:t>
      </w:r>
      <w:r w:rsidR="00BC0965">
        <w:rPr>
          <w:rFonts w:ascii="Times New Roman" w:eastAsia="ＭＳ Ｐ明朝" w:hAnsi="Times New Roman" w:hint="eastAsia"/>
          <w:spacing w:val="-4"/>
          <w:szCs w:val="21"/>
        </w:rPr>
        <w:t>を</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1</w:t>
      </w:r>
      <w:r w:rsidR="003B7BBB">
        <w:rPr>
          <w:rFonts w:ascii="Times New Roman" w:eastAsia="ＭＳ Ｐ明朝" w:hAnsi="Times New Roman" w:hint="eastAsia"/>
          <w:spacing w:val="-4"/>
          <w:szCs w:val="21"/>
        </w:rPr>
        <w:t>としたときの</w:t>
      </w:r>
      <w:r w:rsidR="001745F1">
        <w:rPr>
          <w:rFonts w:ascii="Times New Roman" w:eastAsia="ＭＳ Ｐ明朝" w:hAnsi="Times New Roman" w:hint="eastAsia"/>
          <w:spacing w:val="-4"/>
          <w:szCs w:val="21"/>
        </w:rPr>
        <w:t>結果を表</w:t>
      </w:r>
      <w:r w:rsidR="001745F1">
        <w:rPr>
          <w:rFonts w:ascii="Times New Roman" w:eastAsia="ＭＳ Ｐ明朝" w:hAnsi="Times New Roman" w:hint="eastAsia"/>
          <w:spacing w:val="-4"/>
          <w:szCs w:val="21"/>
        </w:rPr>
        <w:t>1</w:t>
      </w:r>
      <w:r w:rsidR="001745F1">
        <w:rPr>
          <w:rFonts w:ascii="Times New Roman" w:eastAsia="ＭＳ Ｐ明朝" w:hAnsi="Times New Roman" w:hint="eastAsia"/>
          <w:spacing w:val="-4"/>
          <w:szCs w:val="21"/>
        </w:rPr>
        <w:t>に、</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2</w:t>
      </w:r>
      <w:r w:rsidR="003B7BBB">
        <w:rPr>
          <w:rFonts w:ascii="Times New Roman" w:eastAsia="ＭＳ Ｐ明朝" w:hAnsi="Times New Roman" w:hint="eastAsia"/>
          <w:spacing w:val="-4"/>
          <w:szCs w:val="21"/>
        </w:rPr>
        <w:t>としたときの</w:t>
      </w:r>
      <w:r w:rsidR="001745F1">
        <w:rPr>
          <w:rFonts w:ascii="Times New Roman" w:eastAsia="ＭＳ Ｐ明朝" w:hAnsi="Times New Roman" w:hint="eastAsia"/>
          <w:spacing w:val="-4"/>
          <w:szCs w:val="21"/>
        </w:rPr>
        <w:t>結果を表</w:t>
      </w:r>
      <w:r w:rsidR="001745F1">
        <w:rPr>
          <w:rFonts w:ascii="Times New Roman" w:eastAsia="ＭＳ Ｐ明朝" w:hAnsi="Times New Roman" w:hint="eastAsia"/>
          <w:spacing w:val="-4"/>
          <w:szCs w:val="21"/>
        </w:rPr>
        <w:t>2</w:t>
      </w:r>
      <w:r w:rsidR="001745F1">
        <w:rPr>
          <w:rFonts w:ascii="Times New Roman" w:eastAsia="ＭＳ Ｐ明朝" w:hAnsi="Times New Roman" w:hint="eastAsia"/>
          <w:spacing w:val="-4"/>
          <w:szCs w:val="21"/>
        </w:rPr>
        <w:t>に示す。</w:t>
      </w:r>
    </w:p>
    <w:p w14:paraId="38E31BFB" w14:textId="070CFBE3" w:rsidR="001745F1" w:rsidRDefault="001745F1" w:rsidP="001745F1">
      <w:pPr>
        <w:jc w:val="center"/>
        <w:rPr>
          <w:rFonts w:ascii="Times New Roman" w:eastAsia="ＭＳ Ｐ明朝" w:hAnsi="Times New Roman"/>
          <w:spacing w:val="-4"/>
          <w:szCs w:val="21"/>
        </w:rPr>
      </w:pPr>
      <w:r>
        <w:rPr>
          <w:rFonts w:ascii="Times New Roman" w:eastAsia="ＭＳ Ｐ明朝" w:hAnsi="Times New Roman" w:hint="eastAsia"/>
          <w:spacing w:val="-4"/>
          <w:szCs w:val="21"/>
        </w:rPr>
        <w:t>表</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sidR="005217C1">
        <w:rPr>
          <w:rFonts w:ascii="Times New Roman" w:eastAsia="ＭＳ Ｐ明朝" w:hAnsi="Times New Roman" w:hint="eastAsia"/>
          <w:spacing w:val="-4"/>
          <w:szCs w:val="21"/>
        </w:rPr>
        <w:t>パターン</w:t>
      </w:r>
      <w:r w:rsidR="005217C1">
        <w:rPr>
          <w:rFonts w:ascii="Times New Roman" w:eastAsia="ＭＳ Ｐ明朝" w:hAnsi="Times New Roman" w:hint="eastAsia"/>
          <w:spacing w:val="-4"/>
          <w:szCs w:val="21"/>
        </w:rPr>
        <w:t>1</w:t>
      </w:r>
      <w:r w:rsidR="005217C1">
        <w:rPr>
          <w:rFonts w:ascii="Times New Roman" w:eastAsia="ＭＳ Ｐ明朝" w:hAnsi="Times New Roman" w:hint="eastAsia"/>
          <w:spacing w:val="-4"/>
          <w:szCs w:val="21"/>
        </w:rPr>
        <w:t>における</w:t>
      </w:r>
      <w:r w:rsidR="00556D91">
        <w:rPr>
          <w:rFonts w:ascii="Times New Roman" w:eastAsia="ＭＳ Ｐ明朝" w:hAnsi="Times New Roman" w:hint="eastAsia"/>
          <w:spacing w:val="-4"/>
          <w:szCs w:val="21"/>
        </w:rPr>
        <w:t>カメラ</w:t>
      </w:r>
      <w:r w:rsidR="00BC0965">
        <w:rPr>
          <w:rFonts w:ascii="Times New Roman" w:eastAsia="ＭＳ Ｐ明朝" w:hAnsi="Times New Roman" w:hint="eastAsia"/>
          <w:spacing w:val="-4"/>
          <w:szCs w:val="21"/>
        </w:rPr>
        <w:t>推定</w:t>
      </w:r>
      <w:r w:rsidR="00556D91">
        <w:rPr>
          <w:rFonts w:ascii="Times New Roman" w:eastAsia="ＭＳ Ｐ明朝" w:hAnsi="Times New Roman" w:hint="eastAsia"/>
          <w:spacing w:val="-4"/>
          <w:szCs w:val="21"/>
        </w:rPr>
        <w:t>位置</w:t>
      </w:r>
      <w:r w:rsidR="005217C1">
        <w:rPr>
          <w:rFonts w:ascii="Times New Roman" w:eastAsia="ＭＳ Ｐ明朝" w:hAnsi="Times New Roman" w:hint="eastAsia"/>
          <w:spacing w:val="-4"/>
          <w:szCs w:val="21"/>
        </w:rPr>
        <w:t>差</w:t>
      </w:r>
    </w:p>
    <w:tbl>
      <w:tblPr>
        <w:tblStyle w:val="a9"/>
        <w:tblW w:w="0" w:type="auto"/>
        <w:jc w:val="center"/>
        <w:tblLook w:val="04A0" w:firstRow="1" w:lastRow="0" w:firstColumn="1" w:lastColumn="0" w:noHBand="0" w:noVBand="1"/>
      </w:tblPr>
      <w:tblGrid>
        <w:gridCol w:w="700"/>
        <w:gridCol w:w="992"/>
        <w:gridCol w:w="992"/>
        <w:gridCol w:w="992"/>
        <w:tblGridChange w:id="22">
          <w:tblGrid>
            <w:gridCol w:w="700"/>
            <w:gridCol w:w="992"/>
            <w:gridCol w:w="992"/>
            <w:gridCol w:w="992"/>
          </w:tblGrid>
        </w:tblGridChange>
      </w:tblGrid>
      <w:tr w:rsidR="001745F1" w:rsidRPr="007E4CD5" w14:paraId="78A499A5" w14:textId="77777777" w:rsidTr="00A17696">
        <w:trPr>
          <w:trHeight w:val="360"/>
          <w:jc w:val="center"/>
        </w:trPr>
        <w:tc>
          <w:tcPr>
            <w:tcW w:w="700" w:type="dxa"/>
            <w:noWrap/>
            <w:hideMark/>
          </w:tcPr>
          <w:p w14:paraId="02C34D2B" w14:textId="16807A03" w:rsidR="001745F1" w:rsidRPr="007E4CD5" w:rsidRDefault="004A7479" w:rsidP="007E4CD5">
            <w:pPr>
              <w:jc w:val="left"/>
              <w:rPr>
                <w:rFonts w:ascii="Times New Roman" w:eastAsia="ＭＳ Ｐ明朝" w:hAnsi="Times New Roman"/>
                <w:spacing w:val="-4"/>
                <w:szCs w:val="21"/>
              </w:rPr>
            </w:pPr>
            <m:oMathPara>
              <m:oMath>
                <m:r>
                  <w:rPr>
                    <w:rFonts w:ascii="Cambria Math" w:eastAsia="ＭＳ Ｐ明朝" w:hAnsi="Cambria Math" w:hint="eastAsia"/>
                    <w:spacing w:val="-4"/>
                    <w:szCs w:val="21"/>
                  </w:rPr>
                  <m:t>y</m:t>
                </m:r>
              </m:oMath>
            </m:oMathPara>
          </w:p>
        </w:tc>
        <w:tc>
          <w:tcPr>
            <w:tcW w:w="992" w:type="dxa"/>
            <w:noWrap/>
            <w:hideMark/>
          </w:tcPr>
          <w:p w14:paraId="197414F5" w14:textId="1A2F69C2" w:rsidR="001745F1" w:rsidRPr="001745F1" w:rsidRDefault="00000000" w:rsidP="007E4CD5">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x</m:t>
                    </m:r>
                  </m:sub>
                </m:sSub>
              </m:oMath>
            </m:oMathPara>
          </w:p>
        </w:tc>
        <w:tc>
          <w:tcPr>
            <w:tcW w:w="992" w:type="dxa"/>
            <w:noWrap/>
            <w:hideMark/>
          </w:tcPr>
          <w:p w14:paraId="1554C689" w14:textId="1428E10D" w:rsidR="001745F1" w:rsidRPr="001745F1" w:rsidRDefault="00000000" w:rsidP="007E4CD5">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y</m:t>
                    </m:r>
                  </m:sub>
                </m:sSub>
              </m:oMath>
            </m:oMathPara>
          </w:p>
        </w:tc>
        <w:tc>
          <w:tcPr>
            <w:tcW w:w="992" w:type="dxa"/>
            <w:noWrap/>
            <w:hideMark/>
          </w:tcPr>
          <w:p w14:paraId="705143D8" w14:textId="32118462" w:rsidR="001745F1" w:rsidRPr="001745F1" w:rsidRDefault="00000000" w:rsidP="007E4CD5">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z</m:t>
                    </m:r>
                  </m:sub>
                </m:sSub>
              </m:oMath>
            </m:oMathPara>
          </w:p>
        </w:tc>
      </w:tr>
      <w:tr w:rsidR="001745F1" w:rsidRPr="007E4CD5" w14:paraId="6EB1DDCD" w14:textId="77777777" w:rsidTr="007071D2">
        <w:tblPrEx>
          <w:tblW w:w="0" w:type="auto"/>
          <w:jc w:val="center"/>
          <w:tblPrExChange w:id="23" w:author="外山 茂浩(長岡高専)" w:date="2022-09-24T15:21:00Z">
            <w:tblPrEx>
              <w:tblW w:w="0" w:type="auto"/>
              <w:jc w:val="center"/>
            </w:tblPrEx>
          </w:tblPrExChange>
        </w:tblPrEx>
        <w:trPr>
          <w:trHeight w:val="360"/>
          <w:jc w:val="center"/>
          <w:trPrChange w:id="24" w:author="外山 茂浩(長岡高専)" w:date="2022-09-24T15:21:00Z">
            <w:trPr>
              <w:trHeight w:val="360"/>
              <w:jc w:val="center"/>
            </w:trPr>
          </w:trPrChange>
        </w:trPr>
        <w:tc>
          <w:tcPr>
            <w:tcW w:w="700" w:type="dxa"/>
            <w:noWrap/>
            <w:vAlign w:val="center"/>
            <w:hideMark/>
            <w:tcPrChange w:id="25" w:author="外山 茂浩(長岡高専)" w:date="2022-09-24T15:21:00Z">
              <w:tcPr>
                <w:tcW w:w="700" w:type="dxa"/>
                <w:noWrap/>
                <w:hideMark/>
              </w:tcPr>
            </w:tcPrChange>
          </w:tcPr>
          <w:p w14:paraId="5DA74999" w14:textId="77777777" w:rsidR="001745F1" w:rsidRPr="007E4CD5" w:rsidRDefault="001745F1" w:rsidP="007071D2">
            <w:pPr>
              <w:jc w:val="center"/>
              <w:rPr>
                <w:rFonts w:ascii="Times New Roman" w:eastAsia="ＭＳ Ｐ明朝" w:hAnsi="Times New Roman"/>
                <w:spacing w:val="-4"/>
                <w:szCs w:val="21"/>
              </w:rPr>
              <w:pPrChange w:id="26" w:author="外山 茂浩(長岡高専)" w:date="2022-09-24T15:21:00Z">
                <w:pPr>
                  <w:jc w:val="left"/>
                </w:pPr>
              </w:pPrChange>
            </w:pPr>
            <w:r w:rsidRPr="007E4CD5">
              <w:rPr>
                <w:rFonts w:ascii="Times New Roman" w:eastAsia="ＭＳ Ｐ明朝" w:hAnsi="Times New Roman" w:hint="eastAsia"/>
                <w:spacing w:val="-4"/>
                <w:szCs w:val="21"/>
              </w:rPr>
              <w:t>0</w:t>
            </w:r>
          </w:p>
        </w:tc>
        <w:tc>
          <w:tcPr>
            <w:tcW w:w="992" w:type="dxa"/>
            <w:noWrap/>
            <w:vAlign w:val="center"/>
            <w:hideMark/>
            <w:tcPrChange w:id="27" w:author="外山 茂浩(長岡高専)" w:date="2022-09-24T15:21:00Z">
              <w:tcPr>
                <w:tcW w:w="992" w:type="dxa"/>
                <w:noWrap/>
                <w:hideMark/>
              </w:tcPr>
            </w:tcPrChange>
          </w:tcPr>
          <w:p w14:paraId="75BF59C1" w14:textId="2C99DD30" w:rsidR="001745F1" w:rsidRPr="007E4CD5" w:rsidRDefault="00C72123" w:rsidP="007071D2">
            <w:pPr>
              <w:jc w:val="center"/>
              <w:rPr>
                <w:rFonts w:ascii="Times New Roman" w:eastAsia="ＭＳ Ｐ明朝" w:hAnsi="Times New Roman"/>
                <w:spacing w:val="-4"/>
                <w:szCs w:val="21"/>
              </w:rPr>
              <w:pPrChange w:id="28" w:author="外山 茂浩(長岡高専)" w:date="2022-09-24T15:21:00Z">
                <w:pPr>
                  <w:jc w:val="left"/>
                </w:pPr>
              </w:pPrChange>
            </w:pPr>
            <w:r>
              <w:rPr>
                <w:rFonts w:ascii="Times New Roman" w:eastAsia="ＭＳ Ｐ明朝" w:hAnsi="Times New Roman" w:hint="eastAsia"/>
                <w:spacing w:val="-4"/>
                <w:szCs w:val="21"/>
              </w:rPr>
              <w:t>7</w:t>
            </w:r>
          </w:p>
        </w:tc>
        <w:tc>
          <w:tcPr>
            <w:tcW w:w="992" w:type="dxa"/>
            <w:noWrap/>
            <w:vAlign w:val="center"/>
            <w:hideMark/>
            <w:tcPrChange w:id="29" w:author="外山 茂浩(長岡高専)" w:date="2022-09-24T15:21:00Z">
              <w:tcPr>
                <w:tcW w:w="992" w:type="dxa"/>
                <w:noWrap/>
                <w:hideMark/>
              </w:tcPr>
            </w:tcPrChange>
          </w:tcPr>
          <w:p w14:paraId="48E345E3" w14:textId="26191923" w:rsidR="001745F1" w:rsidRPr="007E4CD5" w:rsidRDefault="00C72123" w:rsidP="007071D2">
            <w:pPr>
              <w:jc w:val="center"/>
              <w:rPr>
                <w:rFonts w:ascii="Times New Roman" w:eastAsia="ＭＳ Ｐ明朝" w:hAnsi="Times New Roman"/>
                <w:spacing w:val="-4"/>
                <w:szCs w:val="21"/>
              </w:rPr>
              <w:pPrChange w:id="30" w:author="外山 茂浩(長岡高専)" w:date="2022-09-24T15:21:00Z">
                <w:pPr>
                  <w:jc w:val="left"/>
                </w:pPr>
              </w:pPrChange>
            </w:pPr>
            <w:r>
              <w:rPr>
                <w:rFonts w:ascii="Times New Roman" w:eastAsia="ＭＳ Ｐ明朝" w:hAnsi="Times New Roman" w:hint="eastAsia"/>
                <w:spacing w:val="-4"/>
                <w:szCs w:val="21"/>
              </w:rPr>
              <w:t>2</w:t>
            </w:r>
          </w:p>
        </w:tc>
        <w:tc>
          <w:tcPr>
            <w:tcW w:w="992" w:type="dxa"/>
            <w:noWrap/>
            <w:vAlign w:val="center"/>
            <w:hideMark/>
            <w:tcPrChange w:id="31" w:author="外山 茂浩(長岡高専)" w:date="2022-09-24T15:21:00Z">
              <w:tcPr>
                <w:tcW w:w="992" w:type="dxa"/>
                <w:noWrap/>
                <w:hideMark/>
              </w:tcPr>
            </w:tcPrChange>
          </w:tcPr>
          <w:p w14:paraId="51FCEA35" w14:textId="5DEAF2EE" w:rsidR="001745F1" w:rsidRPr="007E4CD5" w:rsidRDefault="00C72123" w:rsidP="007071D2">
            <w:pPr>
              <w:jc w:val="center"/>
              <w:rPr>
                <w:rFonts w:ascii="Times New Roman" w:eastAsia="ＭＳ Ｐ明朝" w:hAnsi="Times New Roman"/>
                <w:spacing w:val="-4"/>
                <w:szCs w:val="21"/>
              </w:rPr>
              <w:pPrChange w:id="32" w:author="外山 茂浩(長岡高専)" w:date="2022-09-24T15:21:00Z">
                <w:pPr>
                  <w:jc w:val="left"/>
                </w:pPr>
              </w:pPrChange>
            </w:pPr>
            <w:r>
              <w:rPr>
                <w:rFonts w:ascii="Times New Roman" w:eastAsia="ＭＳ Ｐ明朝" w:hAnsi="Times New Roman" w:hint="eastAsia"/>
                <w:spacing w:val="-4"/>
                <w:szCs w:val="21"/>
              </w:rPr>
              <w:t>1</w:t>
            </w:r>
          </w:p>
        </w:tc>
      </w:tr>
      <w:tr w:rsidR="001745F1" w:rsidRPr="007E4CD5" w14:paraId="7D450CA2" w14:textId="77777777" w:rsidTr="007071D2">
        <w:tblPrEx>
          <w:tblW w:w="0" w:type="auto"/>
          <w:jc w:val="center"/>
          <w:tblPrExChange w:id="33" w:author="外山 茂浩(長岡高専)" w:date="2022-09-24T15:21:00Z">
            <w:tblPrEx>
              <w:tblW w:w="0" w:type="auto"/>
              <w:jc w:val="center"/>
            </w:tblPrEx>
          </w:tblPrExChange>
        </w:tblPrEx>
        <w:trPr>
          <w:trHeight w:val="360"/>
          <w:jc w:val="center"/>
          <w:trPrChange w:id="34" w:author="外山 茂浩(長岡高専)" w:date="2022-09-24T15:21:00Z">
            <w:trPr>
              <w:trHeight w:val="360"/>
              <w:jc w:val="center"/>
            </w:trPr>
          </w:trPrChange>
        </w:trPr>
        <w:tc>
          <w:tcPr>
            <w:tcW w:w="700" w:type="dxa"/>
            <w:noWrap/>
            <w:vAlign w:val="center"/>
            <w:hideMark/>
            <w:tcPrChange w:id="35" w:author="外山 茂浩(長岡高専)" w:date="2022-09-24T15:21:00Z">
              <w:tcPr>
                <w:tcW w:w="700" w:type="dxa"/>
                <w:noWrap/>
                <w:hideMark/>
              </w:tcPr>
            </w:tcPrChange>
          </w:tcPr>
          <w:p w14:paraId="3896E68D" w14:textId="77777777" w:rsidR="001745F1" w:rsidRPr="007E4CD5" w:rsidRDefault="001745F1" w:rsidP="007071D2">
            <w:pPr>
              <w:jc w:val="center"/>
              <w:rPr>
                <w:rFonts w:ascii="Times New Roman" w:eastAsia="ＭＳ Ｐ明朝" w:hAnsi="Times New Roman"/>
                <w:spacing w:val="-4"/>
                <w:szCs w:val="21"/>
              </w:rPr>
              <w:pPrChange w:id="36" w:author="外山 茂浩(長岡高専)" w:date="2022-09-24T15:21:00Z">
                <w:pPr>
                  <w:jc w:val="left"/>
                </w:pPr>
              </w:pPrChange>
            </w:pPr>
            <w:r w:rsidRPr="007E4CD5">
              <w:rPr>
                <w:rFonts w:ascii="Times New Roman" w:eastAsia="ＭＳ Ｐ明朝" w:hAnsi="Times New Roman" w:hint="eastAsia"/>
                <w:spacing w:val="-4"/>
                <w:szCs w:val="21"/>
              </w:rPr>
              <w:t>300</w:t>
            </w:r>
          </w:p>
        </w:tc>
        <w:tc>
          <w:tcPr>
            <w:tcW w:w="992" w:type="dxa"/>
            <w:noWrap/>
            <w:vAlign w:val="center"/>
            <w:hideMark/>
            <w:tcPrChange w:id="37" w:author="外山 茂浩(長岡高専)" w:date="2022-09-24T15:21:00Z">
              <w:tcPr>
                <w:tcW w:w="992" w:type="dxa"/>
                <w:noWrap/>
                <w:hideMark/>
              </w:tcPr>
            </w:tcPrChange>
          </w:tcPr>
          <w:p w14:paraId="10178A6A" w14:textId="22F83989" w:rsidR="001745F1" w:rsidRPr="007E4CD5" w:rsidRDefault="00C72123" w:rsidP="007071D2">
            <w:pPr>
              <w:jc w:val="center"/>
              <w:rPr>
                <w:rFonts w:ascii="Times New Roman" w:eastAsia="ＭＳ Ｐ明朝" w:hAnsi="Times New Roman"/>
                <w:spacing w:val="-4"/>
                <w:szCs w:val="21"/>
              </w:rPr>
              <w:pPrChange w:id="38" w:author="外山 茂浩(長岡高専)" w:date="2022-09-24T15:21:00Z">
                <w:pPr>
                  <w:jc w:val="left"/>
                </w:pPr>
              </w:pPrChange>
            </w:pPr>
            <w:r>
              <w:rPr>
                <w:rFonts w:ascii="Times New Roman" w:eastAsia="ＭＳ Ｐ明朝" w:hAnsi="Times New Roman" w:hint="eastAsia"/>
                <w:spacing w:val="-4"/>
                <w:szCs w:val="21"/>
              </w:rPr>
              <w:t>1</w:t>
            </w:r>
            <w:r>
              <w:rPr>
                <w:rFonts w:ascii="Times New Roman" w:eastAsia="ＭＳ Ｐ明朝" w:hAnsi="Times New Roman"/>
                <w:spacing w:val="-4"/>
                <w:szCs w:val="21"/>
              </w:rPr>
              <w:t>1</w:t>
            </w:r>
          </w:p>
        </w:tc>
        <w:tc>
          <w:tcPr>
            <w:tcW w:w="992" w:type="dxa"/>
            <w:noWrap/>
            <w:vAlign w:val="center"/>
            <w:hideMark/>
            <w:tcPrChange w:id="39" w:author="外山 茂浩(長岡高専)" w:date="2022-09-24T15:21:00Z">
              <w:tcPr>
                <w:tcW w:w="992" w:type="dxa"/>
                <w:noWrap/>
                <w:hideMark/>
              </w:tcPr>
            </w:tcPrChange>
          </w:tcPr>
          <w:p w14:paraId="7225BA27" w14:textId="522107C0" w:rsidR="001745F1" w:rsidRPr="007E4CD5" w:rsidRDefault="00C72123" w:rsidP="007071D2">
            <w:pPr>
              <w:jc w:val="center"/>
              <w:rPr>
                <w:rFonts w:ascii="Times New Roman" w:eastAsia="ＭＳ Ｐ明朝" w:hAnsi="Times New Roman"/>
                <w:spacing w:val="-4"/>
                <w:szCs w:val="21"/>
              </w:rPr>
              <w:pPrChange w:id="40" w:author="外山 茂浩(長岡高専)" w:date="2022-09-24T15:21:00Z">
                <w:pPr>
                  <w:jc w:val="left"/>
                </w:pPr>
              </w:pPrChange>
            </w:pPr>
            <w:r>
              <w:rPr>
                <w:rFonts w:ascii="Times New Roman" w:eastAsia="ＭＳ Ｐ明朝" w:hAnsi="Times New Roman" w:hint="eastAsia"/>
                <w:spacing w:val="-4"/>
                <w:szCs w:val="21"/>
              </w:rPr>
              <w:t>7</w:t>
            </w:r>
          </w:p>
        </w:tc>
        <w:tc>
          <w:tcPr>
            <w:tcW w:w="992" w:type="dxa"/>
            <w:noWrap/>
            <w:vAlign w:val="center"/>
            <w:hideMark/>
            <w:tcPrChange w:id="41" w:author="外山 茂浩(長岡高専)" w:date="2022-09-24T15:21:00Z">
              <w:tcPr>
                <w:tcW w:w="992" w:type="dxa"/>
                <w:noWrap/>
                <w:hideMark/>
              </w:tcPr>
            </w:tcPrChange>
          </w:tcPr>
          <w:p w14:paraId="2C636C78" w14:textId="76CB140B" w:rsidR="001745F1" w:rsidRPr="007E4CD5" w:rsidRDefault="00C72123" w:rsidP="007071D2">
            <w:pPr>
              <w:jc w:val="center"/>
              <w:rPr>
                <w:rFonts w:ascii="Times New Roman" w:eastAsia="ＭＳ Ｐ明朝" w:hAnsi="Times New Roman"/>
                <w:spacing w:val="-4"/>
                <w:szCs w:val="21"/>
              </w:rPr>
              <w:pPrChange w:id="42" w:author="外山 茂浩(長岡高専)" w:date="2022-09-24T15:21:00Z">
                <w:pPr>
                  <w:jc w:val="left"/>
                </w:pPr>
              </w:pPrChange>
            </w:pPr>
            <w:r>
              <w:rPr>
                <w:rFonts w:ascii="Times New Roman" w:eastAsia="ＭＳ Ｐ明朝" w:hAnsi="Times New Roman" w:hint="eastAsia"/>
                <w:spacing w:val="-4"/>
                <w:szCs w:val="21"/>
              </w:rPr>
              <w:t>3</w:t>
            </w:r>
          </w:p>
        </w:tc>
      </w:tr>
      <w:tr w:rsidR="001745F1" w:rsidRPr="007E4CD5" w14:paraId="0494833D" w14:textId="77777777" w:rsidTr="007071D2">
        <w:tblPrEx>
          <w:tblW w:w="0" w:type="auto"/>
          <w:jc w:val="center"/>
          <w:tblPrExChange w:id="43" w:author="外山 茂浩(長岡高専)" w:date="2022-09-24T15:21:00Z">
            <w:tblPrEx>
              <w:tblW w:w="0" w:type="auto"/>
              <w:jc w:val="center"/>
            </w:tblPrEx>
          </w:tblPrExChange>
        </w:tblPrEx>
        <w:trPr>
          <w:trHeight w:val="360"/>
          <w:jc w:val="center"/>
          <w:trPrChange w:id="44" w:author="外山 茂浩(長岡高専)" w:date="2022-09-24T15:21:00Z">
            <w:trPr>
              <w:trHeight w:val="360"/>
              <w:jc w:val="center"/>
            </w:trPr>
          </w:trPrChange>
        </w:trPr>
        <w:tc>
          <w:tcPr>
            <w:tcW w:w="700" w:type="dxa"/>
            <w:noWrap/>
            <w:vAlign w:val="center"/>
            <w:hideMark/>
            <w:tcPrChange w:id="45" w:author="外山 茂浩(長岡高専)" w:date="2022-09-24T15:21:00Z">
              <w:tcPr>
                <w:tcW w:w="700" w:type="dxa"/>
                <w:noWrap/>
                <w:hideMark/>
              </w:tcPr>
            </w:tcPrChange>
          </w:tcPr>
          <w:p w14:paraId="5D02A945" w14:textId="77777777" w:rsidR="001745F1" w:rsidRPr="007E4CD5" w:rsidRDefault="001745F1" w:rsidP="007071D2">
            <w:pPr>
              <w:jc w:val="center"/>
              <w:rPr>
                <w:rFonts w:ascii="Times New Roman" w:eastAsia="ＭＳ Ｐ明朝" w:hAnsi="Times New Roman"/>
                <w:spacing w:val="-4"/>
                <w:szCs w:val="21"/>
              </w:rPr>
              <w:pPrChange w:id="46" w:author="外山 茂浩(長岡高専)" w:date="2022-09-24T15:21:00Z">
                <w:pPr>
                  <w:jc w:val="left"/>
                </w:pPr>
              </w:pPrChange>
            </w:pPr>
            <w:r w:rsidRPr="007E4CD5">
              <w:rPr>
                <w:rFonts w:ascii="Times New Roman" w:eastAsia="ＭＳ Ｐ明朝" w:hAnsi="Times New Roman" w:hint="eastAsia"/>
                <w:spacing w:val="-4"/>
                <w:szCs w:val="21"/>
              </w:rPr>
              <w:t>450</w:t>
            </w:r>
          </w:p>
        </w:tc>
        <w:tc>
          <w:tcPr>
            <w:tcW w:w="992" w:type="dxa"/>
            <w:noWrap/>
            <w:vAlign w:val="center"/>
            <w:hideMark/>
            <w:tcPrChange w:id="47" w:author="外山 茂浩(長岡高専)" w:date="2022-09-24T15:21:00Z">
              <w:tcPr>
                <w:tcW w:w="992" w:type="dxa"/>
                <w:noWrap/>
                <w:hideMark/>
              </w:tcPr>
            </w:tcPrChange>
          </w:tcPr>
          <w:p w14:paraId="4A24B72C" w14:textId="7161D6AB" w:rsidR="001745F1" w:rsidRPr="007E4CD5" w:rsidRDefault="00C72123" w:rsidP="007071D2">
            <w:pPr>
              <w:jc w:val="center"/>
              <w:rPr>
                <w:rFonts w:ascii="Times New Roman" w:eastAsia="ＭＳ Ｐ明朝" w:hAnsi="Times New Roman"/>
                <w:spacing w:val="-4"/>
                <w:szCs w:val="21"/>
              </w:rPr>
              <w:pPrChange w:id="48" w:author="外山 茂浩(長岡高専)" w:date="2022-09-24T15:21:00Z">
                <w:pPr>
                  <w:jc w:val="left"/>
                </w:pPr>
              </w:pPrChange>
            </w:pPr>
            <w:r>
              <w:rPr>
                <w:rFonts w:ascii="Times New Roman" w:eastAsia="ＭＳ Ｐ明朝" w:hAnsi="Times New Roman" w:hint="eastAsia"/>
                <w:spacing w:val="-4"/>
                <w:szCs w:val="21"/>
              </w:rPr>
              <w:t>1</w:t>
            </w:r>
            <w:r>
              <w:rPr>
                <w:rFonts w:ascii="Times New Roman" w:eastAsia="ＭＳ Ｐ明朝" w:hAnsi="Times New Roman"/>
                <w:spacing w:val="-4"/>
                <w:szCs w:val="21"/>
              </w:rPr>
              <w:t>7</w:t>
            </w:r>
          </w:p>
        </w:tc>
        <w:tc>
          <w:tcPr>
            <w:tcW w:w="992" w:type="dxa"/>
            <w:noWrap/>
            <w:vAlign w:val="center"/>
            <w:hideMark/>
            <w:tcPrChange w:id="49" w:author="外山 茂浩(長岡高専)" w:date="2022-09-24T15:21:00Z">
              <w:tcPr>
                <w:tcW w:w="992" w:type="dxa"/>
                <w:noWrap/>
                <w:hideMark/>
              </w:tcPr>
            </w:tcPrChange>
          </w:tcPr>
          <w:p w14:paraId="7D93FD87" w14:textId="484D8832" w:rsidR="001745F1" w:rsidRPr="007E4CD5" w:rsidRDefault="00C72123" w:rsidP="007071D2">
            <w:pPr>
              <w:jc w:val="center"/>
              <w:rPr>
                <w:rFonts w:ascii="Times New Roman" w:eastAsia="ＭＳ Ｐ明朝" w:hAnsi="Times New Roman"/>
                <w:spacing w:val="-4"/>
                <w:szCs w:val="21"/>
              </w:rPr>
              <w:pPrChange w:id="50" w:author="外山 茂浩(長岡高専)" w:date="2022-09-24T15:21:00Z">
                <w:pPr>
                  <w:jc w:val="left"/>
                </w:pPr>
              </w:pPrChange>
            </w:pPr>
            <w:r>
              <w:rPr>
                <w:rFonts w:ascii="Times New Roman" w:eastAsia="ＭＳ Ｐ明朝" w:hAnsi="Times New Roman" w:hint="eastAsia"/>
                <w:spacing w:val="-4"/>
                <w:szCs w:val="21"/>
              </w:rPr>
              <w:t>1</w:t>
            </w:r>
            <w:r>
              <w:rPr>
                <w:rFonts w:ascii="Times New Roman" w:eastAsia="ＭＳ Ｐ明朝" w:hAnsi="Times New Roman"/>
                <w:spacing w:val="-4"/>
                <w:szCs w:val="21"/>
              </w:rPr>
              <w:t>2</w:t>
            </w:r>
          </w:p>
        </w:tc>
        <w:tc>
          <w:tcPr>
            <w:tcW w:w="992" w:type="dxa"/>
            <w:noWrap/>
            <w:vAlign w:val="center"/>
            <w:hideMark/>
            <w:tcPrChange w:id="51" w:author="外山 茂浩(長岡高専)" w:date="2022-09-24T15:21:00Z">
              <w:tcPr>
                <w:tcW w:w="992" w:type="dxa"/>
                <w:noWrap/>
                <w:hideMark/>
              </w:tcPr>
            </w:tcPrChange>
          </w:tcPr>
          <w:p w14:paraId="31722F7C" w14:textId="6545E60B" w:rsidR="001745F1" w:rsidRPr="007E4CD5" w:rsidRDefault="00C72123" w:rsidP="007071D2">
            <w:pPr>
              <w:jc w:val="center"/>
              <w:rPr>
                <w:rFonts w:ascii="Times New Roman" w:eastAsia="ＭＳ Ｐ明朝" w:hAnsi="Times New Roman"/>
                <w:spacing w:val="-4"/>
                <w:szCs w:val="21"/>
              </w:rPr>
              <w:pPrChange w:id="52" w:author="外山 茂浩(長岡高専)" w:date="2022-09-24T15:21:00Z">
                <w:pPr>
                  <w:jc w:val="left"/>
                </w:pPr>
              </w:pPrChange>
            </w:pPr>
            <w:r>
              <w:rPr>
                <w:rFonts w:ascii="Times New Roman" w:eastAsia="ＭＳ Ｐ明朝" w:hAnsi="Times New Roman" w:hint="eastAsia"/>
                <w:spacing w:val="-4"/>
                <w:szCs w:val="21"/>
              </w:rPr>
              <w:t>2</w:t>
            </w:r>
          </w:p>
        </w:tc>
      </w:tr>
      <w:tr w:rsidR="001745F1" w:rsidRPr="007E4CD5" w14:paraId="2CB59C79" w14:textId="77777777" w:rsidTr="007071D2">
        <w:tblPrEx>
          <w:tblW w:w="0" w:type="auto"/>
          <w:jc w:val="center"/>
          <w:tblPrExChange w:id="53" w:author="外山 茂浩(長岡高専)" w:date="2022-09-24T15:21:00Z">
            <w:tblPrEx>
              <w:tblW w:w="0" w:type="auto"/>
              <w:jc w:val="center"/>
            </w:tblPrEx>
          </w:tblPrExChange>
        </w:tblPrEx>
        <w:trPr>
          <w:trHeight w:val="360"/>
          <w:jc w:val="center"/>
          <w:trPrChange w:id="54" w:author="外山 茂浩(長岡高専)" w:date="2022-09-24T15:21:00Z">
            <w:trPr>
              <w:trHeight w:val="360"/>
              <w:jc w:val="center"/>
            </w:trPr>
          </w:trPrChange>
        </w:trPr>
        <w:tc>
          <w:tcPr>
            <w:tcW w:w="700" w:type="dxa"/>
            <w:noWrap/>
            <w:vAlign w:val="center"/>
            <w:hideMark/>
            <w:tcPrChange w:id="55" w:author="外山 茂浩(長岡高専)" w:date="2022-09-24T15:21:00Z">
              <w:tcPr>
                <w:tcW w:w="700" w:type="dxa"/>
                <w:noWrap/>
                <w:hideMark/>
              </w:tcPr>
            </w:tcPrChange>
          </w:tcPr>
          <w:p w14:paraId="507B70CF" w14:textId="77777777" w:rsidR="001745F1" w:rsidRPr="007E4CD5" w:rsidRDefault="001745F1" w:rsidP="007071D2">
            <w:pPr>
              <w:jc w:val="center"/>
              <w:rPr>
                <w:rFonts w:ascii="Times New Roman" w:eastAsia="ＭＳ Ｐ明朝" w:hAnsi="Times New Roman"/>
                <w:spacing w:val="-4"/>
                <w:szCs w:val="21"/>
              </w:rPr>
              <w:pPrChange w:id="56" w:author="外山 茂浩(長岡高専)" w:date="2022-09-24T15:21:00Z">
                <w:pPr>
                  <w:jc w:val="left"/>
                </w:pPr>
              </w:pPrChange>
            </w:pPr>
            <w:r w:rsidRPr="007E4CD5">
              <w:rPr>
                <w:rFonts w:ascii="Times New Roman" w:eastAsia="ＭＳ Ｐ明朝" w:hAnsi="Times New Roman" w:hint="eastAsia"/>
                <w:spacing w:val="-4"/>
                <w:szCs w:val="21"/>
              </w:rPr>
              <w:t>600</w:t>
            </w:r>
          </w:p>
        </w:tc>
        <w:tc>
          <w:tcPr>
            <w:tcW w:w="992" w:type="dxa"/>
            <w:noWrap/>
            <w:vAlign w:val="center"/>
            <w:hideMark/>
            <w:tcPrChange w:id="57" w:author="外山 茂浩(長岡高専)" w:date="2022-09-24T15:21:00Z">
              <w:tcPr>
                <w:tcW w:w="992" w:type="dxa"/>
                <w:noWrap/>
                <w:hideMark/>
              </w:tcPr>
            </w:tcPrChange>
          </w:tcPr>
          <w:p w14:paraId="2AA39123" w14:textId="59D10AF5" w:rsidR="001745F1" w:rsidRPr="007E4CD5" w:rsidRDefault="00C72123" w:rsidP="007071D2">
            <w:pPr>
              <w:jc w:val="center"/>
              <w:rPr>
                <w:rFonts w:ascii="Times New Roman" w:eastAsia="ＭＳ Ｐ明朝" w:hAnsi="Times New Roman"/>
                <w:spacing w:val="-4"/>
                <w:szCs w:val="21"/>
              </w:rPr>
              <w:pPrChange w:id="58" w:author="外山 茂浩(長岡高専)" w:date="2022-09-24T15:21:00Z">
                <w:pPr>
                  <w:jc w:val="left"/>
                </w:pPr>
              </w:pPrChange>
            </w:pPr>
            <w:r>
              <w:rPr>
                <w:rFonts w:ascii="Times New Roman" w:eastAsia="ＭＳ Ｐ明朝" w:hAnsi="Times New Roman" w:hint="eastAsia"/>
                <w:spacing w:val="-4"/>
                <w:szCs w:val="21"/>
              </w:rPr>
              <w:t>1</w:t>
            </w:r>
            <w:r>
              <w:rPr>
                <w:rFonts w:ascii="Times New Roman" w:eastAsia="ＭＳ Ｐ明朝" w:hAnsi="Times New Roman"/>
                <w:spacing w:val="-4"/>
                <w:szCs w:val="21"/>
              </w:rPr>
              <w:t>6</w:t>
            </w:r>
          </w:p>
        </w:tc>
        <w:tc>
          <w:tcPr>
            <w:tcW w:w="992" w:type="dxa"/>
            <w:noWrap/>
            <w:vAlign w:val="center"/>
            <w:hideMark/>
            <w:tcPrChange w:id="59" w:author="外山 茂浩(長岡高専)" w:date="2022-09-24T15:21:00Z">
              <w:tcPr>
                <w:tcW w:w="992" w:type="dxa"/>
                <w:noWrap/>
                <w:hideMark/>
              </w:tcPr>
            </w:tcPrChange>
          </w:tcPr>
          <w:p w14:paraId="6003C0AF" w14:textId="2CE33734" w:rsidR="001745F1" w:rsidRPr="007E4CD5" w:rsidRDefault="00C72123" w:rsidP="007071D2">
            <w:pPr>
              <w:jc w:val="center"/>
              <w:rPr>
                <w:rFonts w:ascii="Times New Roman" w:eastAsia="ＭＳ Ｐ明朝" w:hAnsi="Times New Roman"/>
                <w:spacing w:val="-4"/>
                <w:szCs w:val="21"/>
              </w:rPr>
              <w:pPrChange w:id="60" w:author="外山 茂浩(長岡高専)" w:date="2022-09-24T15:21:00Z">
                <w:pPr>
                  <w:jc w:val="left"/>
                </w:pPr>
              </w:pPrChange>
            </w:pPr>
            <w:r>
              <w:rPr>
                <w:rFonts w:ascii="Times New Roman" w:eastAsia="ＭＳ Ｐ明朝" w:hAnsi="Times New Roman" w:hint="eastAsia"/>
                <w:spacing w:val="-4"/>
                <w:szCs w:val="21"/>
              </w:rPr>
              <w:t>9</w:t>
            </w:r>
          </w:p>
        </w:tc>
        <w:tc>
          <w:tcPr>
            <w:tcW w:w="992" w:type="dxa"/>
            <w:noWrap/>
            <w:vAlign w:val="center"/>
            <w:hideMark/>
            <w:tcPrChange w:id="61" w:author="外山 茂浩(長岡高専)" w:date="2022-09-24T15:21:00Z">
              <w:tcPr>
                <w:tcW w:w="992" w:type="dxa"/>
                <w:noWrap/>
                <w:hideMark/>
              </w:tcPr>
            </w:tcPrChange>
          </w:tcPr>
          <w:p w14:paraId="0B03D2AB" w14:textId="050BFDD1" w:rsidR="001745F1" w:rsidRPr="007E4CD5" w:rsidRDefault="00C72123" w:rsidP="007071D2">
            <w:pPr>
              <w:jc w:val="center"/>
              <w:rPr>
                <w:rFonts w:ascii="Times New Roman" w:eastAsia="ＭＳ Ｐ明朝" w:hAnsi="Times New Roman"/>
                <w:spacing w:val="-4"/>
                <w:szCs w:val="21"/>
              </w:rPr>
              <w:pPrChange w:id="62" w:author="外山 茂浩(長岡高専)" w:date="2022-09-24T15:21:00Z">
                <w:pPr>
                  <w:jc w:val="left"/>
                </w:pPr>
              </w:pPrChange>
            </w:pPr>
            <w:r>
              <w:rPr>
                <w:rFonts w:ascii="Times New Roman" w:eastAsia="ＭＳ Ｐ明朝" w:hAnsi="Times New Roman" w:hint="eastAsia"/>
                <w:spacing w:val="-4"/>
                <w:szCs w:val="21"/>
              </w:rPr>
              <w:t>0</w:t>
            </w:r>
          </w:p>
        </w:tc>
      </w:tr>
      <w:tr w:rsidR="001745F1" w:rsidRPr="007E4CD5" w14:paraId="5A3B4C0D" w14:textId="77777777" w:rsidTr="007071D2">
        <w:tblPrEx>
          <w:tblW w:w="0" w:type="auto"/>
          <w:jc w:val="center"/>
          <w:tblPrExChange w:id="63" w:author="外山 茂浩(長岡高専)" w:date="2022-09-24T15:21:00Z">
            <w:tblPrEx>
              <w:tblW w:w="0" w:type="auto"/>
              <w:jc w:val="center"/>
            </w:tblPrEx>
          </w:tblPrExChange>
        </w:tblPrEx>
        <w:trPr>
          <w:trHeight w:val="360"/>
          <w:jc w:val="center"/>
          <w:trPrChange w:id="64" w:author="外山 茂浩(長岡高専)" w:date="2022-09-24T15:21:00Z">
            <w:trPr>
              <w:trHeight w:val="360"/>
              <w:jc w:val="center"/>
            </w:trPr>
          </w:trPrChange>
        </w:trPr>
        <w:tc>
          <w:tcPr>
            <w:tcW w:w="700" w:type="dxa"/>
            <w:noWrap/>
            <w:vAlign w:val="center"/>
            <w:hideMark/>
            <w:tcPrChange w:id="65" w:author="外山 茂浩(長岡高専)" w:date="2022-09-24T15:21:00Z">
              <w:tcPr>
                <w:tcW w:w="700" w:type="dxa"/>
                <w:noWrap/>
                <w:hideMark/>
              </w:tcPr>
            </w:tcPrChange>
          </w:tcPr>
          <w:p w14:paraId="4E40AA31" w14:textId="77777777" w:rsidR="001745F1" w:rsidRPr="007E4CD5" w:rsidRDefault="001745F1" w:rsidP="007071D2">
            <w:pPr>
              <w:jc w:val="center"/>
              <w:rPr>
                <w:rFonts w:ascii="Times New Roman" w:eastAsia="ＭＳ Ｐ明朝" w:hAnsi="Times New Roman"/>
                <w:spacing w:val="-4"/>
                <w:szCs w:val="21"/>
              </w:rPr>
              <w:pPrChange w:id="66" w:author="外山 茂浩(長岡高専)" w:date="2022-09-24T15:21:00Z">
                <w:pPr>
                  <w:jc w:val="left"/>
                </w:pPr>
              </w:pPrChange>
            </w:pPr>
            <w:r w:rsidRPr="007E4CD5">
              <w:rPr>
                <w:rFonts w:ascii="Times New Roman" w:eastAsia="ＭＳ Ｐ明朝" w:hAnsi="Times New Roman" w:hint="eastAsia"/>
                <w:spacing w:val="-4"/>
                <w:szCs w:val="21"/>
              </w:rPr>
              <w:t>900</w:t>
            </w:r>
          </w:p>
        </w:tc>
        <w:tc>
          <w:tcPr>
            <w:tcW w:w="992" w:type="dxa"/>
            <w:noWrap/>
            <w:vAlign w:val="center"/>
            <w:hideMark/>
            <w:tcPrChange w:id="67" w:author="外山 茂浩(長岡高専)" w:date="2022-09-24T15:21:00Z">
              <w:tcPr>
                <w:tcW w:w="992" w:type="dxa"/>
                <w:noWrap/>
                <w:hideMark/>
              </w:tcPr>
            </w:tcPrChange>
          </w:tcPr>
          <w:p w14:paraId="21CE0AA5" w14:textId="4F2D6322" w:rsidR="001745F1" w:rsidRPr="007E4CD5" w:rsidRDefault="00C72123" w:rsidP="007071D2">
            <w:pPr>
              <w:jc w:val="center"/>
              <w:rPr>
                <w:rFonts w:ascii="Times New Roman" w:eastAsia="ＭＳ Ｐ明朝" w:hAnsi="Times New Roman"/>
                <w:spacing w:val="-4"/>
                <w:szCs w:val="21"/>
              </w:rPr>
              <w:pPrChange w:id="68" w:author="外山 茂浩(長岡高専)" w:date="2022-09-24T15:21:00Z">
                <w:pPr>
                  <w:jc w:val="left"/>
                </w:pPr>
              </w:pPrChange>
            </w:pPr>
            <w:r>
              <w:rPr>
                <w:rFonts w:ascii="Times New Roman" w:eastAsia="ＭＳ Ｐ明朝" w:hAnsi="Times New Roman" w:hint="eastAsia"/>
                <w:spacing w:val="-4"/>
                <w:szCs w:val="21"/>
              </w:rPr>
              <w:t>5</w:t>
            </w:r>
            <w:r>
              <w:rPr>
                <w:rFonts w:ascii="Times New Roman" w:eastAsia="ＭＳ Ｐ明朝" w:hAnsi="Times New Roman"/>
                <w:spacing w:val="-4"/>
                <w:szCs w:val="21"/>
              </w:rPr>
              <w:t>6</w:t>
            </w:r>
          </w:p>
        </w:tc>
        <w:tc>
          <w:tcPr>
            <w:tcW w:w="992" w:type="dxa"/>
            <w:noWrap/>
            <w:vAlign w:val="center"/>
            <w:hideMark/>
            <w:tcPrChange w:id="69" w:author="外山 茂浩(長岡高専)" w:date="2022-09-24T15:21:00Z">
              <w:tcPr>
                <w:tcW w:w="992" w:type="dxa"/>
                <w:noWrap/>
                <w:hideMark/>
              </w:tcPr>
            </w:tcPrChange>
          </w:tcPr>
          <w:p w14:paraId="787B248B" w14:textId="4F878100" w:rsidR="001745F1" w:rsidRPr="007E4CD5" w:rsidRDefault="00C72123" w:rsidP="007071D2">
            <w:pPr>
              <w:jc w:val="center"/>
              <w:rPr>
                <w:rFonts w:ascii="Times New Roman" w:eastAsia="ＭＳ Ｐ明朝" w:hAnsi="Times New Roman"/>
                <w:spacing w:val="-4"/>
                <w:szCs w:val="21"/>
              </w:rPr>
              <w:pPrChange w:id="70" w:author="外山 茂浩(長岡高専)" w:date="2022-09-24T15:21:00Z">
                <w:pPr>
                  <w:jc w:val="left"/>
                </w:pPr>
              </w:pPrChange>
            </w:pPr>
            <w:r>
              <w:rPr>
                <w:rFonts w:ascii="Times New Roman" w:eastAsia="ＭＳ Ｐ明朝" w:hAnsi="Times New Roman" w:hint="eastAsia"/>
                <w:spacing w:val="-4"/>
                <w:szCs w:val="21"/>
              </w:rPr>
              <w:t>9</w:t>
            </w:r>
          </w:p>
        </w:tc>
        <w:tc>
          <w:tcPr>
            <w:tcW w:w="992" w:type="dxa"/>
            <w:noWrap/>
            <w:vAlign w:val="center"/>
            <w:hideMark/>
            <w:tcPrChange w:id="71" w:author="外山 茂浩(長岡高専)" w:date="2022-09-24T15:21:00Z">
              <w:tcPr>
                <w:tcW w:w="992" w:type="dxa"/>
                <w:noWrap/>
                <w:hideMark/>
              </w:tcPr>
            </w:tcPrChange>
          </w:tcPr>
          <w:p w14:paraId="2735E913" w14:textId="04573929" w:rsidR="001745F1" w:rsidRPr="007E4CD5" w:rsidRDefault="00C72123" w:rsidP="007071D2">
            <w:pPr>
              <w:jc w:val="center"/>
              <w:rPr>
                <w:rFonts w:ascii="Times New Roman" w:eastAsia="ＭＳ Ｐ明朝" w:hAnsi="Times New Roman"/>
                <w:spacing w:val="-4"/>
                <w:szCs w:val="21"/>
              </w:rPr>
              <w:pPrChange w:id="72" w:author="外山 茂浩(長岡高専)" w:date="2022-09-24T15:21:00Z">
                <w:pPr>
                  <w:jc w:val="left"/>
                </w:pPr>
              </w:pPrChange>
            </w:pPr>
            <w:r>
              <w:rPr>
                <w:rFonts w:ascii="Times New Roman" w:eastAsia="ＭＳ Ｐ明朝" w:hAnsi="Times New Roman" w:hint="eastAsia"/>
                <w:spacing w:val="-4"/>
                <w:szCs w:val="21"/>
              </w:rPr>
              <w:t>2</w:t>
            </w:r>
            <w:r>
              <w:rPr>
                <w:rFonts w:ascii="Times New Roman" w:eastAsia="ＭＳ Ｐ明朝" w:hAnsi="Times New Roman"/>
                <w:spacing w:val="-4"/>
                <w:szCs w:val="21"/>
              </w:rPr>
              <w:t>1</w:t>
            </w:r>
          </w:p>
        </w:tc>
      </w:tr>
    </w:tbl>
    <w:p w14:paraId="53BD8321" w14:textId="60278123" w:rsidR="007E4CD5" w:rsidRDefault="00556D91" w:rsidP="004A7479">
      <w:pPr>
        <w:jc w:val="center"/>
        <w:rPr>
          <w:rFonts w:ascii="Times New Roman" w:eastAsia="ＭＳ Ｐ明朝" w:hAnsi="Times New Roman"/>
          <w:spacing w:val="-4"/>
          <w:szCs w:val="21"/>
        </w:rPr>
      </w:pPr>
      <w:r>
        <w:rPr>
          <w:rFonts w:ascii="Times New Roman" w:eastAsia="ＭＳ Ｐ明朝" w:hAnsi="Times New Roman" w:hint="eastAsia"/>
          <w:spacing w:val="-4"/>
          <w:szCs w:val="21"/>
        </w:rPr>
        <w:t>表</w:t>
      </w:r>
      <w:r>
        <w:rPr>
          <w:rFonts w:ascii="Times New Roman" w:eastAsia="ＭＳ Ｐ明朝" w:hAnsi="Times New Roman"/>
          <w:spacing w:val="-4"/>
          <w:szCs w:val="21"/>
        </w:rPr>
        <w:t xml:space="preserve">2 </w:t>
      </w:r>
      <w:r w:rsidR="005217C1">
        <w:rPr>
          <w:rFonts w:ascii="Times New Roman" w:eastAsia="ＭＳ Ｐ明朝" w:hAnsi="Times New Roman" w:hint="eastAsia"/>
          <w:spacing w:val="-4"/>
          <w:szCs w:val="21"/>
        </w:rPr>
        <w:t>パターン</w:t>
      </w:r>
      <w:r w:rsidR="005217C1">
        <w:rPr>
          <w:rFonts w:ascii="Times New Roman" w:eastAsia="ＭＳ Ｐ明朝" w:hAnsi="Times New Roman" w:hint="eastAsia"/>
          <w:spacing w:val="-4"/>
          <w:szCs w:val="21"/>
        </w:rPr>
        <w:t>2</w:t>
      </w:r>
      <w:r w:rsidR="005217C1">
        <w:rPr>
          <w:rFonts w:ascii="Times New Roman" w:eastAsia="ＭＳ Ｐ明朝" w:hAnsi="Times New Roman" w:hint="eastAsia"/>
          <w:spacing w:val="-4"/>
          <w:szCs w:val="21"/>
        </w:rPr>
        <w:t>における</w:t>
      </w:r>
      <w:r>
        <w:rPr>
          <w:rFonts w:ascii="Times New Roman" w:eastAsia="ＭＳ Ｐ明朝" w:hAnsi="Times New Roman" w:hint="eastAsia"/>
          <w:spacing w:val="-4"/>
          <w:szCs w:val="21"/>
        </w:rPr>
        <w:t>カメラ推定</w:t>
      </w:r>
      <w:r w:rsidR="00BC0965">
        <w:rPr>
          <w:rFonts w:ascii="Times New Roman" w:eastAsia="ＭＳ Ｐ明朝" w:hAnsi="Times New Roman" w:hint="eastAsia"/>
          <w:spacing w:val="-4"/>
          <w:szCs w:val="21"/>
        </w:rPr>
        <w:t>位置</w:t>
      </w:r>
      <w:r w:rsidR="005217C1">
        <w:rPr>
          <w:rFonts w:ascii="Times New Roman" w:eastAsia="ＭＳ Ｐ明朝" w:hAnsi="Times New Roman" w:hint="eastAsia"/>
          <w:spacing w:val="-4"/>
          <w:szCs w:val="21"/>
        </w:rPr>
        <w:t>差</w:t>
      </w:r>
    </w:p>
    <w:tbl>
      <w:tblPr>
        <w:tblStyle w:val="a9"/>
        <w:tblW w:w="0" w:type="auto"/>
        <w:jc w:val="center"/>
        <w:tblLook w:val="04A0" w:firstRow="1" w:lastRow="0" w:firstColumn="1" w:lastColumn="0" w:noHBand="0" w:noVBand="1"/>
      </w:tblPr>
      <w:tblGrid>
        <w:gridCol w:w="700"/>
        <w:gridCol w:w="992"/>
        <w:gridCol w:w="992"/>
        <w:gridCol w:w="981"/>
        <w:tblGridChange w:id="73">
          <w:tblGrid>
            <w:gridCol w:w="700"/>
            <w:gridCol w:w="992"/>
            <w:gridCol w:w="992"/>
            <w:gridCol w:w="981"/>
          </w:tblGrid>
        </w:tblGridChange>
      </w:tblGrid>
      <w:tr w:rsidR="00556D91" w:rsidRPr="00556D91" w14:paraId="761B845B" w14:textId="77777777" w:rsidTr="00A17696">
        <w:trPr>
          <w:trHeight w:val="360"/>
          <w:jc w:val="center"/>
        </w:trPr>
        <w:tc>
          <w:tcPr>
            <w:tcW w:w="700" w:type="dxa"/>
            <w:noWrap/>
            <w:hideMark/>
          </w:tcPr>
          <w:p w14:paraId="38B457D3" w14:textId="478B99C5" w:rsidR="00556D91" w:rsidRPr="00556D91" w:rsidRDefault="004A7479" w:rsidP="00556D91">
            <w:pPr>
              <w:jc w:val="left"/>
              <w:rPr>
                <w:rFonts w:ascii="Times New Roman" w:eastAsia="ＭＳ Ｐ明朝" w:hAnsi="Times New Roman"/>
                <w:spacing w:val="-4"/>
                <w:szCs w:val="21"/>
              </w:rPr>
            </w:pPr>
            <m:oMathPara>
              <m:oMath>
                <m:r>
                  <w:rPr>
                    <w:rFonts w:ascii="Cambria Math" w:eastAsia="ＭＳ Ｐ明朝" w:hAnsi="Cambria Math"/>
                    <w:spacing w:val="-4"/>
                    <w:szCs w:val="21"/>
                  </w:rPr>
                  <m:t>y</m:t>
                </m:r>
              </m:oMath>
            </m:oMathPara>
          </w:p>
        </w:tc>
        <w:tc>
          <w:tcPr>
            <w:tcW w:w="992" w:type="dxa"/>
            <w:noWrap/>
            <w:hideMark/>
          </w:tcPr>
          <w:p w14:paraId="7999FE95" w14:textId="0BAF0A5D" w:rsidR="00556D91" w:rsidRPr="00556D91" w:rsidRDefault="00000000" w:rsidP="00556D91">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x</m:t>
                    </m:r>
                  </m:sub>
                </m:sSub>
              </m:oMath>
            </m:oMathPara>
          </w:p>
        </w:tc>
        <w:tc>
          <w:tcPr>
            <w:tcW w:w="992" w:type="dxa"/>
            <w:noWrap/>
            <w:hideMark/>
          </w:tcPr>
          <w:p w14:paraId="23C89E87" w14:textId="5A17B289" w:rsidR="00556D91" w:rsidRPr="00556D91" w:rsidRDefault="00000000" w:rsidP="00556D91">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y</m:t>
                    </m:r>
                  </m:sub>
                </m:sSub>
              </m:oMath>
            </m:oMathPara>
          </w:p>
        </w:tc>
        <w:tc>
          <w:tcPr>
            <w:tcW w:w="981" w:type="dxa"/>
            <w:noWrap/>
            <w:hideMark/>
          </w:tcPr>
          <w:p w14:paraId="62767962" w14:textId="4D7F67F8" w:rsidR="00556D91" w:rsidRPr="00556D91" w:rsidRDefault="00000000" w:rsidP="00556D91">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z</m:t>
                    </m:r>
                  </m:sub>
                </m:sSub>
              </m:oMath>
            </m:oMathPara>
          </w:p>
        </w:tc>
      </w:tr>
      <w:tr w:rsidR="00556D91" w:rsidRPr="00556D91" w14:paraId="6253F56D" w14:textId="77777777" w:rsidTr="007071D2">
        <w:tblPrEx>
          <w:tblW w:w="0" w:type="auto"/>
          <w:jc w:val="center"/>
          <w:tblPrExChange w:id="74" w:author="外山 茂浩(長岡高専)" w:date="2022-09-24T15:21:00Z">
            <w:tblPrEx>
              <w:tblW w:w="0" w:type="auto"/>
              <w:jc w:val="center"/>
            </w:tblPrEx>
          </w:tblPrExChange>
        </w:tblPrEx>
        <w:trPr>
          <w:trHeight w:val="360"/>
          <w:jc w:val="center"/>
          <w:trPrChange w:id="75" w:author="外山 茂浩(長岡高専)" w:date="2022-09-24T15:21:00Z">
            <w:trPr>
              <w:trHeight w:val="360"/>
              <w:jc w:val="center"/>
            </w:trPr>
          </w:trPrChange>
        </w:trPr>
        <w:tc>
          <w:tcPr>
            <w:tcW w:w="700" w:type="dxa"/>
            <w:noWrap/>
            <w:vAlign w:val="center"/>
            <w:hideMark/>
            <w:tcPrChange w:id="76" w:author="外山 茂浩(長岡高専)" w:date="2022-09-24T15:21:00Z">
              <w:tcPr>
                <w:tcW w:w="700" w:type="dxa"/>
                <w:noWrap/>
                <w:hideMark/>
              </w:tcPr>
            </w:tcPrChange>
          </w:tcPr>
          <w:p w14:paraId="18B19C82" w14:textId="77777777" w:rsidR="00556D91" w:rsidRPr="00556D91" w:rsidRDefault="00556D91" w:rsidP="007071D2">
            <w:pPr>
              <w:jc w:val="center"/>
              <w:rPr>
                <w:rFonts w:ascii="Times New Roman" w:eastAsia="ＭＳ Ｐ明朝" w:hAnsi="Times New Roman"/>
                <w:spacing w:val="-4"/>
                <w:szCs w:val="21"/>
              </w:rPr>
              <w:pPrChange w:id="77" w:author="外山 茂浩(長岡高専)" w:date="2022-09-24T15:21:00Z">
                <w:pPr>
                  <w:jc w:val="left"/>
                </w:pPr>
              </w:pPrChange>
            </w:pPr>
            <w:r w:rsidRPr="00556D91">
              <w:rPr>
                <w:rFonts w:ascii="Times New Roman" w:eastAsia="ＭＳ Ｐ明朝" w:hAnsi="Times New Roman" w:hint="eastAsia"/>
                <w:spacing w:val="-4"/>
                <w:szCs w:val="21"/>
              </w:rPr>
              <w:t>0</w:t>
            </w:r>
          </w:p>
        </w:tc>
        <w:tc>
          <w:tcPr>
            <w:tcW w:w="992" w:type="dxa"/>
            <w:noWrap/>
            <w:vAlign w:val="center"/>
            <w:hideMark/>
            <w:tcPrChange w:id="78" w:author="外山 茂浩(長岡高専)" w:date="2022-09-24T15:21:00Z">
              <w:tcPr>
                <w:tcW w:w="992" w:type="dxa"/>
                <w:noWrap/>
                <w:hideMark/>
              </w:tcPr>
            </w:tcPrChange>
          </w:tcPr>
          <w:p w14:paraId="70CDEE08" w14:textId="01105F74" w:rsidR="00556D91" w:rsidRPr="00556D91" w:rsidRDefault="00C72123" w:rsidP="007071D2">
            <w:pPr>
              <w:jc w:val="center"/>
              <w:rPr>
                <w:rFonts w:ascii="Times New Roman" w:eastAsia="ＭＳ Ｐ明朝" w:hAnsi="Times New Roman"/>
                <w:spacing w:val="-4"/>
                <w:szCs w:val="21"/>
              </w:rPr>
              <w:pPrChange w:id="79" w:author="外山 茂浩(長岡高専)" w:date="2022-09-24T15:21:00Z">
                <w:pPr>
                  <w:jc w:val="left"/>
                </w:pPr>
              </w:pPrChange>
            </w:pPr>
            <w:r>
              <w:rPr>
                <w:rFonts w:ascii="Times New Roman" w:eastAsia="ＭＳ Ｐ明朝" w:hAnsi="Times New Roman"/>
                <w:spacing w:val="-4"/>
                <w:szCs w:val="21"/>
              </w:rPr>
              <w:t>106</w:t>
            </w:r>
          </w:p>
        </w:tc>
        <w:tc>
          <w:tcPr>
            <w:tcW w:w="992" w:type="dxa"/>
            <w:noWrap/>
            <w:vAlign w:val="center"/>
            <w:hideMark/>
            <w:tcPrChange w:id="80" w:author="外山 茂浩(長岡高専)" w:date="2022-09-24T15:21:00Z">
              <w:tcPr>
                <w:tcW w:w="992" w:type="dxa"/>
                <w:noWrap/>
                <w:hideMark/>
              </w:tcPr>
            </w:tcPrChange>
          </w:tcPr>
          <w:p w14:paraId="27319BB3" w14:textId="0383A50D" w:rsidR="00556D91" w:rsidRPr="00556D91" w:rsidRDefault="00BF28DC" w:rsidP="007071D2">
            <w:pPr>
              <w:jc w:val="center"/>
              <w:rPr>
                <w:rFonts w:ascii="Times New Roman" w:eastAsia="ＭＳ Ｐ明朝" w:hAnsi="Times New Roman"/>
                <w:spacing w:val="-4"/>
                <w:szCs w:val="21"/>
              </w:rPr>
              <w:pPrChange w:id="81" w:author="外山 茂浩(長岡高専)" w:date="2022-09-24T15:21:00Z">
                <w:pPr>
                  <w:jc w:val="left"/>
                </w:pPr>
              </w:pPrChange>
            </w:pPr>
            <w:r>
              <w:rPr>
                <w:rFonts w:ascii="Times New Roman" w:eastAsia="ＭＳ Ｐ明朝" w:hAnsi="Times New Roman"/>
                <w:spacing w:val="-4"/>
                <w:szCs w:val="21"/>
              </w:rPr>
              <w:t>16</w:t>
            </w:r>
          </w:p>
        </w:tc>
        <w:tc>
          <w:tcPr>
            <w:tcW w:w="981" w:type="dxa"/>
            <w:noWrap/>
            <w:vAlign w:val="center"/>
            <w:hideMark/>
            <w:tcPrChange w:id="82" w:author="外山 茂浩(長岡高専)" w:date="2022-09-24T15:21:00Z">
              <w:tcPr>
                <w:tcW w:w="981" w:type="dxa"/>
                <w:noWrap/>
                <w:hideMark/>
              </w:tcPr>
            </w:tcPrChange>
          </w:tcPr>
          <w:p w14:paraId="352EDFFE" w14:textId="775A4D34" w:rsidR="00556D91" w:rsidRPr="00556D91" w:rsidRDefault="00BF28DC" w:rsidP="007071D2">
            <w:pPr>
              <w:jc w:val="center"/>
              <w:rPr>
                <w:rFonts w:ascii="Times New Roman" w:eastAsia="ＭＳ Ｐ明朝" w:hAnsi="Times New Roman"/>
                <w:spacing w:val="-4"/>
                <w:szCs w:val="21"/>
              </w:rPr>
              <w:pPrChange w:id="83" w:author="外山 茂浩(長岡高専)" w:date="2022-09-24T15:21:00Z">
                <w:pPr>
                  <w:jc w:val="left"/>
                </w:pPr>
              </w:pPrChange>
            </w:pPr>
            <w:r>
              <w:rPr>
                <w:rFonts w:ascii="Times New Roman" w:eastAsia="ＭＳ Ｐ明朝" w:hAnsi="Times New Roman" w:hint="eastAsia"/>
                <w:spacing w:val="-4"/>
                <w:szCs w:val="21"/>
              </w:rPr>
              <w:t>3</w:t>
            </w:r>
            <w:r>
              <w:rPr>
                <w:rFonts w:ascii="Times New Roman" w:eastAsia="ＭＳ Ｐ明朝" w:hAnsi="Times New Roman"/>
                <w:spacing w:val="-4"/>
                <w:szCs w:val="21"/>
              </w:rPr>
              <w:t>9</w:t>
            </w:r>
          </w:p>
        </w:tc>
      </w:tr>
      <w:tr w:rsidR="00556D91" w:rsidRPr="00556D91" w14:paraId="723CC777" w14:textId="77777777" w:rsidTr="007071D2">
        <w:tblPrEx>
          <w:tblW w:w="0" w:type="auto"/>
          <w:jc w:val="center"/>
          <w:tblPrExChange w:id="84" w:author="外山 茂浩(長岡高専)" w:date="2022-09-24T15:21:00Z">
            <w:tblPrEx>
              <w:tblW w:w="0" w:type="auto"/>
              <w:jc w:val="center"/>
            </w:tblPrEx>
          </w:tblPrExChange>
        </w:tblPrEx>
        <w:trPr>
          <w:trHeight w:val="360"/>
          <w:jc w:val="center"/>
          <w:trPrChange w:id="85" w:author="外山 茂浩(長岡高専)" w:date="2022-09-24T15:21:00Z">
            <w:trPr>
              <w:trHeight w:val="360"/>
              <w:jc w:val="center"/>
            </w:trPr>
          </w:trPrChange>
        </w:trPr>
        <w:tc>
          <w:tcPr>
            <w:tcW w:w="700" w:type="dxa"/>
            <w:noWrap/>
            <w:vAlign w:val="center"/>
            <w:hideMark/>
            <w:tcPrChange w:id="86" w:author="外山 茂浩(長岡高専)" w:date="2022-09-24T15:21:00Z">
              <w:tcPr>
                <w:tcW w:w="700" w:type="dxa"/>
                <w:noWrap/>
                <w:hideMark/>
              </w:tcPr>
            </w:tcPrChange>
          </w:tcPr>
          <w:p w14:paraId="49FB54DA" w14:textId="77777777" w:rsidR="00556D91" w:rsidRPr="00556D91" w:rsidRDefault="00556D91" w:rsidP="007071D2">
            <w:pPr>
              <w:jc w:val="center"/>
              <w:rPr>
                <w:rFonts w:ascii="Times New Roman" w:eastAsia="ＭＳ Ｐ明朝" w:hAnsi="Times New Roman"/>
                <w:spacing w:val="-4"/>
                <w:szCs w:val="21"/>
              </w:rPr>
              <w:pPrChange w:id="87" w:author="外山 茂浩(長岡高専)" w:date="2022-09-24T15:21:00Z">
                <w:pPr>
                  <w:jc w:val="left"/>
                </w:pPr>
              </w:pPrChange>
            </w:pPr>
            <w:r w:rsidRPr="00556D91">
              <w:rPr>
                <w:rFonts w:ascii="Times New Roman" w:eastAsia="ＭＳ Ｐ明朝" w:hAnsi="Times New Roman" w:hint="eastAsia"/>
                <w:spacing w:val="-4"/>
                <w:szCs w:val="21"/>
              </w:rPr>
              <w:t>300</w:t>
            </w:r>
          </w:p>
        </w:tc>
        <w:tc>
          <w:tcPr>
            <w:tcW w:w="992" w:type="dxa"/>
            <w:noWrap/>
            <w:vAlign w:val="center"/>
            <w:hideMark/>
            <w:tcPrChange w:id="88" w:author="外山 茂浩(長岡高専)" w:date="2022-09-24T15:21:00Z">
              <w:tcPr>
                <w:tcW w:w="992" w:type="dxa"/>
                <w:noWrap/>
                <w:hideMark/>
              </w:tcPr>
            </w:tcPrChange>
          </w:tcPr>
          <w:p w14:paraId="49F30B82" w14:textId="66EC9AE6" w:rsidR="00556D91" w:rsidRPr="00556D91" w:rsidRDefault="00C72123" w:rsidP="007071D2">
            <w:pPr>
              <w:jc w:val="center"/>
              <w:rPr>
                <w:rFonts w:ascii="Times New Roman" w:eastAsia="ＭＳ Ｐ明朝" w:hAnsi="Times New Roman"/>
                <w:spacing w:val="-4"/>
                <w:szCs w:val="21"/>
              </w:rPr>
              <w:pPrChange w:id="89" w:author="外山 茂浩(長岡高専)" w:date="2022-09-24T15:21:00Z">
                <w:pPr>
                  <w:jc w:val="left"/>
                </w:pPr>
              </w:pPrChange>
            </w:pPr>
            <w:r>
              <w:rPr>
                <w:rFonts w:ascii="Times New Roman" w:eastAsia="ＭＳ Ｐ明朝" w:hAnsi="Times New Roman" w:hint="eastAsia"/>
                <w:spacing w:val="-4"/>
                <w:szCs w:val="21"/>
              </w:rPr>
              <w:t>1</w:t>
            </w:r>
            <w:r>
              <w:rPr>
                <w:rFonts w:ascii="Times New Roman" w:eastAsia="ＭＳ Ｐ明朝" w:hAnsi="Times New Roman"/>
                <w:spacing w:val="-4"/>
                <w:szCs w:val="21"/>
              </w:rPr>
              <w:t>55</w:t>
            </w:r>
          </w:p>
        </w:tc>
        <w:tc>
          <w:tcPr>
            <w:tcW w:w="992" w:type="dxa"/>
            <w:noWrap/>
            <w:vAlign w:val="center"/>
            <w:hideMark/>
            <w:tcPrChange w:id="90" w:author="外山 茂浩(長岡高専)" w:date="2022-09-24T15:21:00Z">
              <w:tcPr>
                <w:tcW w:w="992" w:type="dxa"/>
                <w:noWrap/>
                <w:hideMark/>
              </w:tcPr>
            </w:tcPrChange>
          </w:tcPr>
          <w:p w14:paraId="0C0D4BAD" w14:textId="216531BA" w:rsidR="00556D91" w:rsidRPr="00556D91" w:rsidRDefault="00BF28DC" w:rsidP="007071D2">
            <w:pPr>
              <w:jc w:val="center"/>
              <w:rPr>
                <w:rFonts w:ascii="Times New Roman" w:eastAsia="ＭＳ Ｐ明朝" w:hAnsi="Times New Roman"/>
                <w:spacing w:val="-4"/>
                <w:szCs w:val="21"/>
              </w:rPr>
              <w:pPrChange w:id="91" w:author="外山 茂浩(長岡高専)" w:date="2022-09-24T15:21:00Z">
                <w:pPr>
                  <w:jc w:val="left"/>
                </w:pPr>
              </w:pPrChange>
            </w:pPr>
            <w:r>
              <w:rPr>
                <w:rFonts w:ascii="Times New Roman" w:eastAsia="ＭＳ Ｐ明朝" w:hAnsi="Times New Roman" w:hint="eastAsia"/>
                <w:spacing w:val="-4"/>
                <w:szCs w:val="21"/>
              </w:rPr>
              <w:t>6</w:t>
            </w:r>
          </w:p>
        </w:tc>
        <w:tc>
          <w:tcPr>
            <w:tcW w:w="981" w:type="dxa"/>
            <w:noWrap/>
            <w:vAlign w:val="center"/>
            <w:hideMark/>
            <w:tcPrChange w:id="92" w:author="外山 茂浩(長岡高専)" w:date="2022-09-24T15:21:00Z">
              <w:tcPr>
                <w:tcW w:w="981" w:type="dxa"/>
                <w:noWrap/>
                <w:hideMark/>
              </w:tcPr>
            </w:tcPrChange>
          </w:tcPr>
          <w:p w14:paraId="751CF054" w14:textId="37841AC1" w:rsidR="00556D91" w:rsidRPr="00556D91" w:rsidRDefault="00BF28DC" w:rsidP="007071D2">
            <w:pPr>
              <w:jc w:val="center"/>
              <w:rPr>
                <w:rFonts w:ascii="Times New Roman" w:eastAsia="ＭＳ Ｐ明朝" w:hAnsi="Times New Roman"/>
                <w:spacing w:val="-4"/>
                <w:szCs w:val="21"/>
              </w:rPr>
              <w:pPrChange w:id="93" w:author="外山 茂浩(長岡高専)" w:date="2022-09-24T15:21:00Z">
                <w:pPr>
                  <w:jc w:val="left"/>
                </w:pPr>
              </w:pPrChange>
            </w:pPr>
            <w:r>
              <w:rPr>
                <w:rFonts w:ascii="Times New Roman" w:eastAsia="ＭＳ Ｐ明朝" w:hAnsi="Times New Roman" w:hint="eastAsia"/>
                <w:spacing w:val="-4"/>
                <w:szCs w:val="21"/>
              </w:rPr>
              <w:t>5</w:t>
            </w:r>
            <w:r>
              <w:rPr>
                <w:rFonts w:ascii="Times New Roman" w:eastAsia="ＭＳ Ｐ明朝" w:hAnsi="Times New Roman"/>
                <w:spacing w:val="-4"/>
                <w:szCs w:val="21"/>
              </w:rPr>
              <w:t>3</w:t>
            </w:r>
          </w:p>
        </w:tc>
      </w:tr>
      <w:tr w:rsidR="00556D91" w:rsidRPr="00556D91" w14:paraId="688AD1FB" w14:textId="77777777" w:rsidTr="007071D2">
        <w:tblPrEx>
          <w:tblW w:w="0" w:type="auto"/>
          <w:jc w:val="center"/>
          <w:tblPrExChange w:id="94" w:author="外山 茂浩(長岡高専)" w:date="2022-09-24T15:21:00Z">
            <w:tblPrEx>
              <w:tblW w:w="0" w:type="auto"/>
              <w:jc w:val="center"/>
            </w:tblPrEx>
          </w:tblPrExChange>
        </w:tblPrEx>
        <w:trPr>
          <w:trHeight w:val="360"/>
          <w:jc w:val="center"/>
          <w:trPrChange w:id="95" w:author="外山 茂浩(長岡高専)" w:date="2022-09-24T15:21:00Z">
            <w:trPr>
              <w:trHeight w:val="360"/>
              <w:jc w:val="center"/>
            </w:trPr>
          </w:trPrChange>
        </w:trPr>
        <w:tc>
          <w:tcPr>
            <w:tcW w:w="700" w:type="dxa"/>
            <w:noWrap/>
            <w:vAlign w:val="center"/>
            <w:hideMark/>
            <w:tcPrChange w:id="96" w:author="外山 茂浩(長岡高専)" w:date="2022-09-24T15:21:00Z">
              <w:tcPr>
                <w:tcW w:w="700" w:type="dxa"/>
                <w:noWrap/>
                <w:hideMark/>
              </w:tcPr>
            </w:tcPrChange>
          </w:tcPr>
          <w:p w14:paraId="20BD114D" w14:textId="77777777" w:rsidR="00556D91" w:rsidRPr="00556D91" w:rsidRDefault="00556D91" w:rsidP="007071D2">
            <w:pPr>
              <w:jc w:val="center"/>
              <w:rPr>
                <w:rFonts w:ascii="Times New Roman" w:eastAsia="ＭＳ Ｐ明朝" w:hAnsi="Times New Roman"/>
                <w:spacing w:val="-4"/>
                <w:szCs w:val="21"/>
              </w:rPr>
              <w:pPrChange w:id="97" w:author="外山 茂浩(長岡高専)" w:date="2022-09-24T15:21:00Z">
                <w:pPr>
                  <w:jc w:val="left"/>
                </w:pPr>
              </w:pPrChange>
            </w:pPr>
            <w:r w:rsidRPr="00556D91">
              <w:rPr>
                <w:rFonts w:ascii="Times New Roman" w:eastAsia="ＭＳ Ｐ明朝" w:hAnsi="Times New Roman" w:hint="eastAsia"/>
                <w:spacing w:val="-4"/>
                <w:szCs w:val="21"/>
              </w:rPr>
              <w:t>450</w:t>
            </w:r>
          </w:p>
        </w:tc>
        <w:tc>
          <w:tcPr>
            <w:tcW w:w="992" w:type="dxa"/>
            <w:noWrap/>
            <w:vAlign w:val="center"/>
            <w:hideMark/>
            <w:tcPrChange w:id="98" w:author="外山 茂浩(長岡高専)" w:date="2022-09-24T15:21:00Z">
              <w:tcPr>
                <w:tcW w:w="992" w:type="dxa"/>
                <w:noWrap/>
                <w:hideMark/>
              </w:tcPr>
            </w:tcPrChange>
          </w:tcPr>
          <w:p w14:paraId="104D6E33" w14:textId="1D9AB05A" w:rsidR="00556D91" w:rsidRPr="00556D91" w:rsidRDefault="00C72123" w:rsidP="007071D2">
            <w:pPr>
              <w:jc w:val="center"/>
              <w:rPr>
                <w:rFonts w:ascii="Times New Roman" w:eastAsia="ＭＳ Ｐ明朝" w:hAnsi="Times New Roman"/>
                <w:spacing w:val="-4"/>
                <w:szCs w:val="21"/>
              </w:rPr>
              <w:pPrChange w:id="99" w:author="外山 茂浩(長岡高専)" w:date="2022-09-24T15:21:00Z">
                <w:pPr>
                  <w:jc w:val="left"/>
                </w:pPr>
              </w:pPrChange>
            </w:pPr>
            <w:r>
              <w:rPr>
                <w:rFonts w:ascii="Times New Roman" w:eastAsia="ＭＳ Ｐ明朝" w:hAnsi="Times New Roman" w:hint="eastAsia"/>
                <w:spacing w:val="-4"/>
                <w:szCs w:val="21"/>
              </w:rPr>
              <w:t>1</w:t>
            </w:r>
            <w:r>
              <w:rPr>
                <w:rFonts w:ascii="Times New Roman" w:eastAsia="ＭＳ Ｐ明朝" w:hAnsi="Times New Roman"/>
                <w:spacing w:val="-4"/>
                <w:szCs w:val="21"/>
              </w:rPr>
              <w:t>50</w:t>
            </w:r>
          </w:p>
        </w:tc>
        <w:tc>
          <w:tcPr>
            <w:tcW w:w="992" w:type="dxa"/>
            <w:noWrap/>
            <w:vAlign w:val="center"/>
            <w:hideMark/>
            <w:tcPrChange w:id="100" w:author="外山 茂浩(長岡高専)" w:date="2022-09-24T15:21:00Z">
              <w:tcPr>
                <w:tcW w:w="992" w:type="dxa"/>
                <w:noWrap/>
                <w:hideMark/>
              </w:tcPr>
            </w:tcPrChange>
          </w:tcPr>
          <w:p w14:paraId="058948FD" w14:textId="00F1F4D8" w:rsidR="00556D91" w:rsidRPr="00556D91" w:rsidRDefault="00BF28DC" w:rsidP="007071D2">
            <w:pPr>
              <w:jc w:val="center"/>
              <w:rPr>
                <w:rFonts w:ascii="Times New Roman" w:eastAsia="ＭＳ Ｐ明朝" w:hAnsi="Times New Roman"/>
                <w:spacing w:val="-4"/>
                <w:szCs w:val="21"/>
              </w:rPr>
              <w:pPrChange w:id="101" w:author="外山 茂浩(長岡高専)" w:date="2022-09-24T15:21:00Z">
                <w:pPr>
                  <w:jc w:val="left"/>
                </w:pPr>
              </w:pPrChange>
            </w:pPr>
            <w:r>
              <w:rPr>
                <w:rFonts w:ascii="Times New Roman" w:eastAsia="ＭＳ Ｐ明朝" w:hAnsi="Times New Roman" w:hint="eastAsia"/>
                <w:spacing w:val="-4"/>
                <w:szCs w:val="21"/>
              </w:rPr>
              <w:t>9</w:t>
            </w:r>
          </w:p>
        </w:tc>
        <w:tc>
          <w:tcPr>
            <w:tcW w:w="981" w:type="dxa"/>
            <w:noWrap/>
            <w:vAlign w:val="center"/>
            <w:hideMark/>
            <w:tcPrChange w:id="102" w:author="外山 茂浩(長岡高専)" w:date="2022-09-24T15:21:00Z">
              <w:tcPr>
                <w:tcW w:w="981" w:type="dxa"/>
                <w:noWrap/>
                <w:hideMark/>
              </w:tcPr>
            </w:tcPrChange>
          </w:tcPr>
          <w:p w14:paraId="7EC1B6B2" w14:textId="2424B77B" w:rsidR="00556D91" w:rsidRPr="00556D91" w:rsidRDefault="00BF28DC" w:rsidP="007071D2">
            <w:pPr>
              <w:jc w:val="center"/>
              <w:rPr>
                <w:rFonts w:ascii="Times New Roman" w:eastAsia="ＭＳ Ｐ明朝" w:hAnsi="Times New Roman"/>
                <w:spacing w:val="-4"/>
                <w:szCs w:val="21"/>
              </w:rPr>
              <w:pPrChange w:id="103" w:author="外山 茂浩(長岡高専)" w:date="2022-09-24T15:21:00Z">
                <w:pPr>
                  <w:jc w:val="left"/>
                </w:pPr>
              </w:pPrChange>
            </w:pPr>
            <w:r>
              <w:rPr>
                <w:rFonts w:ascii="Times New Roman" w:eastAsia="ＭＳ Ｐ明朝" w:hAnsi="Times New Roman" w:hint="eastAsia"/>
                <w:spacing w:val="-4"/>
                <w:szCs w:val="21"/>
              </w:rPr>
              <w:t>5</w:t>
            </w:r>
            <w:r>
              <w:rPr>
                <w:rFonts w:ascii="Times New Roman" w:eastAsia="ＭＳ Ｐ明朝" w:hAnsi="Times New Roman"/>
                <w:spacing w:val="-4"/>
                <w:szCs w:val="21"/>
              </w:rPr>
              <w:t>4</w:t>
            </w:r>
          </w:p>
        </w:tc>
      </w:tr>
      <w:tr w:rsidR="00556D91" w:rsidRPr="00556D91" w14:paraId="3EED5DC1" w14:textId="77777777" w:rsidTr="007071D2">
        <w:tblPrEx>
          <w:tblW w:w="0" w:type="auto"/>
          <w:jc w:val="center"/>
          <w:tblPrExChange w:id="104" w:author="外山 茂浩(長岡高専)" w:date="2022-09-24T15:21:00Z">
            <w:tblPrEx>
              <w:tblW w:w="0" w:type="auto"/>
              <w:jc w:val="center"/>
            </w:tblPrEx>
          </w:tblPrExChange>
        </w:tblPrEx>
        <w:trPr>
          <w:trHeight w:val="360"/>
          <w:jc w:val="center"/>
          <w:trPrChange w:id="105" w:author="外山 茂浩(長岡高専)" w:date="2022-09-24T15:21:00Z">
            <w:trPr>
              <w:trHeight w:val="360"/>
              <w:jc w:val="center"/>
            </w:trPr>
          </w:trPrChange>
        </w:trPr>
        <w:tc>
          <w:tcPr>
            <w:tcW w:w="700" w:type="dxa"/>
            <w:noWrap/>
            <w:vAlign w:val="center"/>
            <w:hideMark/>
            <w:tcPrChange w:id="106" w:author="外山 茂浩(長岡高専)" w:date="2022-09-24T15:21:00Z">
              <w:tcPr>
                <w:tcW w:w="700" w:type="dxa"/>
                <w:noWrap/>
                <w:hideMark/>
              </w:tcPr>
            </w:tcPrChange>
          </w:tcPr>
          <w:p w14:paraId="30A68C2F" w14:textId="77777777" w:rsidR="00556D91" w:rsidRPr="00556D91" w:rsidRDefault="00556D91" w:rsidP="007071D2">
            <w:pPr>
              <w:jc w:val="center"/>
              <w:rPr>
                <w:rFonts w:ascii="Times New Roman" w:eastAsia="ＭＳ Ｐ明朝" w:hAnsi="Times New Roman"/>
                <w:spacing w:val="-4"/>
                <w:szCs w:val="21"/>
              </w:rPr>
              <w:pPrChange w:id="107" w:author="外山 茂浩(長岡高専)" w:date="2022-09-24T15:21:00Z">
                <w:pPr>
                  <w:jc w:val="left"/>
                </w:pPr>
              </w:pPrChange>
            </w:pPr>
            <w:r w:rsidRPr="00556D91">
              <w:rPr>
                <w:rFonts w:ascii="Times New Roman" w:eastAsia="ＭＳ Ｐ明朝" w:hAnsi="Times New Roman" w:hint="eastAsia"/>
                <w:spacing w:val="-4"/>
                <w:szCs w:val="21"/>
              </w:rPr>
              <w:t>600</w:t>
            </w:r>
          </w:p>
        </w:tc>
        <w:tc>
          <w:tcPr>
            <w:tcW w:w="992" w:type="dxa"/>
            <w:noWrap/>
            <w:vAlign w:val="center"/>
            <w:hideMark/>
            <w:tcPrChange w:id="108" w:author="外山 茂浩(長岡高専)" w:date="2022-09-24T15:21:00Z">
              <w:tcPr>
                <w:tcW w:w="992" w:type="dxa"/>
                <w:noWrap/>
                <w:hideMark/>
              </w:tcPr>
            </w:tcPrChange>
          </w:tcPr>
          <w:p w14:paraId="005CC689" w14:textId="683F3018" w:rsidR="00556D91" w:rsidRPr="00556D91" w:rsidRDefault="00C72123" w:rsidP="007071D2">
            <w:pPr>
              <w:jc w:val="center"/>
              <w:rPr>
                <w:rFonts w:ascii="Times New Roman" w:eastAsia="ＭＳ Ｐ明朝" w:hAnsi="Times New Roman"/>
                <w:spacing w:val="-4"/>
                <w:szCs w:val="21"/>
              </w:rPr>
              <w:pPrChange w:id="109" w:author="外山 茂浩(長岡高専)" w:date="2022-09-24T15:21:00Z">
                <w:pPr>
                  <w:jc w:val="left"/>
                </w:pPr>
              </w:pPrChange>
            </w:pPr>
            <w:r>
              <w:rPr>
                <w:rFonts w:ascii="Times New Roman" w:eastAsia="ＭＳ Ｐ明朝" w:hAnsi="Times New Roman" w:hint="eastAsia"/>
                <w:spacing w:val="-4"/>
                <w:szCs w:val="21"/>
              </w:rPr>
              <w:t>1</w:t>
            </w:r>
            <w:r>
              <w:rPr>
                <w:rFonts w:ascii="Times New Roman" w:eastAsia="ＭＳ Ｐ明朝" w:hAnsi="Times New Roman"/>
                <w:spacing w:val="-4"/>
                <w:szCs w:val="21"/>
              </w:rPr>
              <w:t>56</w:t>
            </w:r>
          </w:p>
        </w:tc>
        <w:tc>
          <w:tcPr>
            <w:tcW w:w="992" w:type="dxa"/>
            <w:noWrap/>
            <w:vAlign w:val="center"/>
            <w:hideMark/>
            <w:tcPrChange w:id="110" w:author="外山 茂浩(長岡高専)" w:date="2022-09-24T15:21:00Z">
              <w:tcPr>
                <w:tcW w:w="992" w:type="dxa"/>
                <w:noWrap/>
                <w:hideMark/>
              </w:tcPr>
            </w:tcPrChange>
          </w:tcPr>
          <w:p w14:paraId="023938FC" w14:textId="327C9BEC" w:rsidR="00556D91" w:rsidRPr="00556D91" w:rsidRDefault="00BF28DC" w:rsidP="007071D2">
            <w:pPr>
              <w:jc w:val="center"/>
              <w:rPr>
                <w:rFonts w:ascii="Times New Roman" w:eastAsia="ＭＳ Ｐ明朝" w:hAnsi="Times New Roman"/>
                <w:spacing w:val="-4"/>
                <w:szCs w:val="21"/>
              </w:rPr>
              <w:pPrChange w:id="111" w:author="外山 茂浩(長岡高専)" w:date="2022-09-24T15:21:00Z">
                <w:pPr>
                  <w:jc w:val="left"/>
                </w:pPr>
              </w:pPrChange>
            </w:pPr>
            <w:r>
              <w:rPr>
                <w:rFonts w:ascii="Times New Roman" w:eastAsia="ＭＳ Ｐ明朝" w:hAnsi="Times New Roman" w:hint="eastAsia"/>
                <w:spacing w:val="-4"/>
                <w:szCs w:val="21"/>
              </w:rPr>
              <w:t>2</w:t>
            </w:r>
            <w:r>
              <w:rPr>
                <w:rFonts w:ascii="Times New Roman" w:eastAsia="ＭＳ Ｐ明朝" w:hAnsi="Times New Roman"/>
                <w:spacing w:val="-4"/>
                <w:szCs w:val="21"/>
              </w:rPr>
              <w:t>5</w:t>
            </w:r>
          </w:p>
        </w:tc>
        <w:tc>
          <w:tcPr>
            <w:tcW w:w="981" w:type="dxa"/>
            <w:noWrap/>
            <w:vAlign w:val="center"/>
            <w:hideMark/>
            <w:tcPrChange w:id="112" w:author="外山 茂浩(長岡高専)" w:date="2022-09-24T15:21:00Z">
              <w:tcPr>
                <w:tcW w:w="981" w:type="dxa"/>
                <w:noWrap/>
                <w:hideMark/>
              </w:tcPr>
            </w:tcPrChange>
          </w:tcPr>
          <w:p w14:paraId="684BCC66" w14:textId="71C8E4D0" w:rsidR="00556D91" w:rsidRPr="00556D91" w:rsidRDefault="00BF28DC" w:rsidP="007071D2">
            <w:pPr>
              <w:jc w:val="center"/>
              <w:rPr>
                <w:rFonts w:ascii="Times New Roman" w:eastAsia="ＭＳ Ｐ明朝" w:hAnsi="Times New Roman"/>
                <w:spacing w:val="-4"/>
                <w:szCs w:val="21"/>
              </w:rPr>
              <w:pPrChange w:id="113" w:author="外山 茂浩(長岡高専)" w:date="2022-09-24T15:21:00Z">
                <w:pPr>
                  <w:jc w:val="left"/>
                </w:pPr>
              </w:pPrChange>
            </w:pPr>
            <w:r>
              <w:rPr>
                <w:rFonts w:ascii="Times New Roman" w:eastAsia="ＭＳ Ｐ明朝" w:hAnsi="Times New Roman" w:hint="eastAsia"/>
                <w:spacing w:val="-4"/>
                <w:szCs w:val="21"/>
              </w:rPr>
              <w:t>4</w:t>
            </w:r>
            <w:r>
              <w:rPr>
                <w:rFonts w:ascii="Times New Roman" w:eastAsia="ＭＳ Ｐ明朝" w:hAnsi="Times New Roman"/>
                <w:spacing w:val="-4"/>
                <w:szCs w:val="21"/>
              </w:rPr>
              <w:t>7</w:t>
            </w:r>
          </w:p>
        </w:tc>
      </w:tr>
      <w:tr w:rsidR="00556D91" w:rsidRPr="00556D91" w14:paraId="03FDA90F" w14:textId="77777777" w:rsidTr="007071D2">
        <w:tblPrEx>
          <w:tblW w:w="0" w:type="auto"/>
          <w:jc w:val="center"/>
          <w:tblPrExChange w:id="114" w:author="外山 茂浩(長岡高専)" w:date="2022-09-24T15:21:00Z">
            <w:tblPrEx>
              <w:tblW w:w="0" w:type="auto"/>
              <w:jc w:val="center"/>
            </w:tblPrEx>
          </w:tblPrExChange>
        </w:tblPrEx>
        <w:trPr>
          <w:trHeight w:val="360"/>
          <w:jc w:val="center"/>
          <w:trPrChange w:id="115" w:author="外山 茂浩(長岡高専)" w:date="2022-09-24T15:21:00Z">
            <w:trPr>
              <w:trHeight w:val="360"/>
              <w:jc w:val="center"/>
            </w:trPr>
          </w:trPrChange>
        </w:trPr>
        <w:tc>
          <w:tcPr>
            <w:tcW w:w="700" w:type="dxa"/>
            <w:noWrap/>
            <w:vAlign w:val="center"/>
            <w:hideMark/>
            <w:tcPrChange w:id="116" w:author="外山 茂浩(長岡高専)" w:date="2022-09-24T15:21:00Z">
              <w:tcPr>
                <w:tcW w:w="700" w:type="dxa"/>
                <w:noWrap/>
                <w:hideMark/>
              </w:tcPr>
            </w:tcPrChange>
          </w:tcPr>
          <w:p w14:paraId="33328091" w14:textId="77777777" w:rsidR="00556D91" w:rsidRPr="00556D91" w:rsidRDefault="00556D91" w:rsidP="007071D2">
            <w:pPr>
              <w:jc w:val="center"/>
              <w:rPr>
                <w:rFonts w:ascii="Times New Roman" w:eastAsia="ＭＳ Ｐ明朝" w:hAnsi="Times New Roman"/>
                <w:spacing w:val="-4"/>
                <w:szCs w:val="21"/>
              </w:rPr>
              <w:pPrChange w:id="117" w:author="外山 茂浩(長岡高専)" w:date="2022-09-24T15:21:00Z">
                <w:pPr>
                  <w:jc w:val="left"/>
                </w:pPr>
              </w:pPrChange>
            </w:pPr>
            <w:r w:rsidRPr="00556D91">
              <w:rPr>
                <w:rFonts w:ascii="Times New Roman" w:eastAsia="ＭＳ Ｐ明朝" w:hAnsi="Times New Roman" w:hint="eastAsia"/>
                <w:spacing w:val="-4"/>
                <w:szCs w:val="21"/>
              </w:rPr>
              <w:t>900</w:t>
            </w:r>
          </w:p>
        </w:tc>
        <w:tc>
          <w:tcPr>
            <w:tcW w:w="992" w:type="dxa"/>
            <w:noWrap/>
            <w:vAlign w:val="center"/>
            <w:hideMark/>
            <w:tcPrChange w:id="118" w:author="外山 茂浩(長岡高専)" w:date="2022-09-24T15:21:00Z">
              <w:tcPr>
                <w:tcW w:w="992" w:type="dxa"/>
                <w:noWrap/>
                <w:hideMark/>
              </w:tcPr>
            </w:tcPrChange>
          </w:tcPr>
          <w:p w14:paraId="337B1125" w14:textId="33717075" w:rsidR="00556D91" w:rsidRPr="00556D91" w:rsidRDefault="00C72123" w:rsidP="007071D2">
            <w:pPr>
              <w:jc w:val="center"/>
              <w:rPr>
                <w:rFonts w:ascii="Times New Roman" w:eastAsia="ＭＳ Ｐ明朝" w:hAnsi="Times New Roman"/>
                <w:spacing w:val="-4"/>
                <w:szCs w:val="21"/>
              </w:rPr>
              <w:pPrChange w:id="119" w:author="外山 茂浩(長岡高専)" w:date="2022-09-24T15:21:00Z">
                <w:pPr>
                  <w:jc w:val="left"/>
                </w:pPr>
              </w:pPrChange>
            </w:pPr>
            <w:r>
              <w:rPr>
                <w:rFonts w:ascii="Times New Roman" w:eastAsia="ＭＳ Ｐ明朝" w:hAnsi="Times New Roman" w:hint="eastAsia"/>
                <w:spacing w:val="-4"/>
                <w:szCs w:val="21"/>
              </w:rPr>
              <w:t>1</w:t>
            </w:r>
            <w:r>
              <w:rPr>
                <w:rFonts w:ascii="Times New Roman" w:eastAsia="ＭＳ Ｐ明朝" w:hAnsi="Times New Roman"/>
                <w:spacing w:val="-4"/>
                <w:szCs w:val="21"/>
              </w:rPr>
              <w:t>63</w:t>
            </w:r>
          </w:p>
        </w:tc>
        <w:tc>
          <w:tcPr>
            <w:tcW w:w="992" w:type="dxa"/>
            <w:noWrap/>
            <w:vAlign w:val="center"/>
            <w:hideMark/>
            <w:tcPrChange w:id="120" w:author="外山 茂浩(長岡高専)" w:date="2022-09-24T15:21:00Z">
              <w:tcPr>
                <w:tcW w:w="992" w:type="dxa"/>
                <w:noWrap/>
                <w:hideMark/>
              </w:tcPr>
            </w:tcPrChange>
          </w:tcPr>
          <w:p w14:paraId="134D8373" w14:textId="7CC21FB2" w:rsidR="00556D91" w:rsidRPr="00556D91" w:rsidRDefault="00BF28DC" w:rsidP="007071D2">
            <w:pPr>
              <w:jc w:val="center"/>
              <w:rPr>
                <w:rFonts w:ascii="Times New Roman" w:eastAsia="ＭＳ Ｐ明朝" w:hAnsi="Times New Roman"/>
                <w:spacing w:val="-4"/>
                <w:szCs w:val="21"/>
              </w:rPr>
              <w:pPrChange w:id="121" w:author="外山 茂浩(長岡高専)" w:date="2022-09-24T15:21:00Z">
                <w:pPr>
                  <w:jc w:val="left"/>
                </w:pPr>
              </w:pPrChange>
            </w:pPr>
            <w:r>
              <w:rPr>
                <w:rFonts w:ascii="Times New Roman" w:eastAsia="ＭＳ Ｐ明朝" w:hAnsi="Times New Roman" w:hint="eastAsia"/>
                <w:spacing w:val="-4"/>
                <w:szCs w:val="21"/>
              </w:rPr>
              <w:t>4</w:t>
            </w:r>
            <w:r>
              <w:rPr>
                <w:rFonts w:ascii="Times New Roman" w:eastAsia="ＭＳ Ｐ明朝" w:hAnsi="Times New Roman"/>
                <w:spacing w:val="-4"/>
                <w:szCs w:val="21"/>
              </w:rPr>
              <w:t>8</w:t>
            </w:r>
          </w:p>
        </w:tc>
        <w:tc>
          <w:tcPr>
            <w:tcW w:w="981" w:type="dxa"/>
            <w:noWrap/>
            <w:vAlign w:val="center"/>
            <w:hideMark/>
            <w:tcPrChange w:id="122" w:author="外山 茂浩(長岡高専)" w:date="2022-09-24T15:21:00Z">
              <w:tcPr>
                <w:tcW w:w="981" w:type="dxa"/>
                <w:noWrap/>
                <w:hideMark/>
              </w:tcPr>
            </w:tcPrChange>
          </w:tcPr>
          <w:p w14:paraId="1FB87F70" w14:textId="675FABA0" w:rsidR="00556D91" w:rsidRPr="00556D91" w:rsidRDefault="00BF28DC" w:rsidP="007071D2">
            <w:pPr>
              <w:jc w:val="center"/>
              <w:rPr>
                <w:rFonts w:ascii="Times New Roman" w:eastAsia="ＭＳ Ｐ明朝" w:hAnsi="Times New Roman"/>
                <w:spacing w:val="-4"/>
                <w:szCs w:val="21"/>
              </w:rPr>
              <w:pPrChange w:id="123" w:author="外山 茂浩(長岡高専)" w:date="2022-09-24T15:21:00Z">
                <w:pPr>
                  <w:jc w:val="left"/>
                </w:pPr>
              </w:pPrChange>
            </w:pPr>
            <w:r>
              <w:rPr>
                <w:rFonts w:ascii="Times New Roman" w:eastAsia="ＭＳ Ｐ明朝" w:hAnsi="Times New Roman" w:hint="eastAsia"/>
                <w:spacing w:val="-4"/>
                <w:szCs w:val="21"/>
              </w:rPr>
              <w:t>4</w:t>
            </w:r>
            <w:r>
              <w:rPr>
                <w:rFonts w:ascii="Times New Roman" w:eastAsia="ＭＳ Ｐ明朝" w:hAnsi="Times New Roman"/>
                <w:spacing w:val="-4"/>
                <w:szCs w:val="21"/>
              </w:rPr>
              <w:t>7</w:t>
            </w:r>
          </w:p>
        </w:tc>
      </w:tr>
    </w:tbl>
    <w:p w14:paraId="577B35FF" w14:textId="7C9365BA" w:rsidR="00556D91" w:rsidRDefault="0075396E"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sidR="00BF28DC">
        <w:rPr>
          <w:rFonts w:ascii="Times New Roman" w:eastAsia="ＭＳ Ｐ明朝" w:hAnsi="Times New Roman" w:hint="eastAsia"/>
          <w:spacing w:val="-4"/>
          <w:szCs w:val="21"/>
        </w:rPr>
        <w:t>検証</w:t>
      </w:r>
      <w:r>
        <w:rPr>
          <w:rFonts w:ascii="Times New Roman" w:eastAsia="ＭＳ Ｐ明朝" w:hAnsi="Times New Roman" w:hint="eastAsia"/>
          <w:spacing w:val="-4"/>
          <w:szCs w:val="21"/>
        </w:rPr>
        <w:t>結果として、物体の世界座標の違いによってカメラの推定精度に大きな差が見られた。表</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では</w:t>
      </w:r>
      <w:r w:rsidR="005F3E29">
        <w:rPr>
          <w:rFonts w:ascii="Times New Roman" w:eastAsia="ＭＳ Ｐ明朝" w:hAnsi="Times New Roman" w:hint="eastAsia"/>
          <w:spacing w:val="-4"/>
          <w:szCs w:val="21"/>
        </w:rPr>
        <w:t>、</w:t>
      </w:r>
      <w:r>
        <w:rPr>
          <w:rFonts w:ascii="Times New Roman" w:eastAsia="ＭＳ Ｐ明朝" w:hAnsi="Times New Roman" w:hint="eastAsia"/>
          <w:spacing w:val="-4"/>
          <w:szCs w:val="21"/>
        </w:rPr>
        <w:t>X</w:t>
      </w:r>
      <w:r>
        <w:rPr>
          <w:rFonts w:ascii="Times New Roman" w:eastAsia="ＭＳ Ｐ明朝" w:hAnsi="Times New Roman"/>
          <w:spacing w:val="-4"/>
          <w:szCs w:val="21"/>
        </w:rPr>
        <w:t>YZ</w:t>
      </w:r>
      <w:r>
        <w:rPr>
          <w:rFonts w:ascii="Times New Roman" w:eastAsia="ＭＳ Ｐ明朝" w:hAnsi="Times New Roman" w:hint="eastAsia"/>
          <w:spacing w:val="-4"/>
          <w:szCs w:val="21"/>
        </w:rPr>
        <w:t>の</w:t>
      </w:r>
      <w:r w:rsidR="005F3E29">
        <w:rPr>
          <w:rFonts w:ascii="Times New Roman" w:eastAsia="ＭＳ Ｐ明朝" w:hAnsi="Times New Roman" w:hint="eastAsia"/>
          <w:spacing w:val="-4"/>
          <w:szCs w:val="21"/>
        </w:rPr>
        <w:t>平均</w:t>
      </w:r>
      <w:r>
        <w:rPr>
          <w:rFonts w:ascii="Times New Roman" w:eastAsia="ＭＳ Ｐ明朝" w:hAnsi="Times New Roman" w:hint="eastAsia"/>
          <w:spacing w:val="-4"/>
          <w:szCs w:val="21"/>
        </w:rPr>
        <w:t>誤差は</w:t>
      </w:r>
      <w:r w:rsidR="005F3E29">
        <w:rPr>
          <w:rFonts w:ascii="Times New Roman" w:eastAsia="ＭＳ Ｐ明朝" w:hAnsi="Times New Roman" w:hint="eastAsia"/>
          <w:spacing w:val="-4"/>
          <w:szCs w:val="21"/>
        </w:rPr>
        <w:t>約</w:t>
      </w:r>
      <w:r>
        <w:rPr>
          <w:rFonts w:ascii="Times New Roman" w:eastAsia="ＭＳ Ｐ明朝" w:hAnsi="Times New Roman"/>
          <w:spacing w:val="-4"/>
          <w:szCs w:val="21"/>
        </w:rPr>
        <w:t>10mm</w:t>
      </w:r>
      <w:r>
        <w:rPr>
          <w:rFonts w:ascii="Times New Roman" w:eastAsia="ＭＳ Ｐ明朝" w:hAnsi="Times New Roman" w:hint="eastAsia"/>
          <w:spacing w:val="-4"/>
          <w:szCs w:val="21"/>
        </w:rPr>
        <w:t>だった。表</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では</w:t>
      </w:r>
      <w:r w:rsidR="005F3E29">
        <w:rPr>
          <w:rFonts w:ascii="Times New Roman" w:eastAsia="ＭＳ Ｐ明朝" w:hAnsi="Times New Roman" w:hint="eastAsia"/>
          <w:spacing w:val="-4"/>
          <w:szCs w:val="21"/>
        </w:rPr>
        <w:t>、</w:t>
      </w:r>
      <w:r>
        <w:rPr>
          <w:rFonts w:ascii="Times New Roman" w:eastAsia="ＭＳ Ｐ明朝" w:hAnsi="Times New Roman" w:hint="eastAsia"/>
          <w:spacing w:val="-4"/>
          <w:szCs w:val="21"/>
        </w:rPr>
        <w:t>Y</w:t>
      </w:r>
      <w:r>
        <w:rPr>
          <w:rFonts w:ascii="Times New Roman" w:eastAsia="ＭＳ Ｐ明朝" w:hAnsi="Times New Roman" w:hint="eastAsia"/>
          <w:spacing w:val="-4"/>
          <w:szCs w:val="21"/>
        </w:rPr>
        <w:t>は表</w:t>
      </w:r>
      <w:r>
        <w:rPr>
          <w:rFonts w:ascii="Times New Roman" w:eastAsia="ＭＳ Ｐ明朝" w:hAnsi="Times New Roman" w:hint="eastAsia"/>
          <w:spacing w:val="-4"/>
          <w:szCs w:val="21"/>
        </w:rPr>
        <w:t>1</w:t>
      </w:r>
      <w:r w:rsidR="00BF28DC">
        <w:rPr>
          <w:rFonts w:ascii="Times New Roman" w:eastAsia="ＭＳ Ｐ明朝" w:hAnsi="Times New Roman" w:hint="eastAsia"/>
          <w:spacing w:val="-4"/>
          <w:szCs w:val="21"/>
        </w:rPr>
        <w:t>と比べ</w:t>
      </w:r>
      <w:r>
        <w:rPr>
          <w:rFonts w:ascii="Times New Roman" w:eastAsia="ＭＳ Ｐ明朝" w:hAnsi="Times New Roman" w:hint="eastAsia"/>
          <w:spacing w:val="-4"/>
          <w:szCs w:val="21"/>
        </w:rPr>
        <w:t>誤差</w:t>
      </w:r>
      <w:r w:rsidR="00BF28DC">
        <w:rPr>
          <w:rFonts w:ascii="Times New Roman" w:eastAsia="ＭＳ Ｐ明朝" w:hAnsi="Times New Roman" w:hint="eastAsia"/>
          <w:spacing w:val="-4"/>
          <w:szCs w:val="21"/>
        </w:rPr>
        <w:t>は同程度であったが</w:t>
      </w:r>
      <w:r>
        <w:rPr>
          <w:rFonts w:ascii="Times New Roman" w:eastAsia="ＭＳ Ｐ明朝" w:hAnsi="Times New Roman" w:hint="eastAsia"/>
          <w:spacing w:val="-4"/>
          <w:szCs w:val="21"/>
        </w:rPr>
        <w:t>、</w:t>
      </w:r>
      <w:r>
        <w:rPr>
          <w:rFonts w:ascii="Times New Roman" w:eastAsia="ＭＳ Ｐ明朝" w:hAnsi="Times New Roman" w:hint="eastAsia"/>
          <w:spacing w:val="-4"/>
          <w:szCs w:val="21"/>
        </w:rPr>
        <w:t>X</w:t>
      </w:r>
      <w:r>
        <w:rPr>
          <w:rFonts w:ascii="Times New Roman" w:eastAsia="ＭＳ Ｐ明朝" w:hAnsi="Times New Roman"/>
          <w:spacing w:val="-4"/>
          <w:szCs w:val="21"/>
        </w:rPr>
        <w:t>Z</w:t>
      </w:r>
      <w:r>
        <w:rPr>
          <w:rFonts w:ascii="Times New Roman" w:eastAsia="ＭＳ Ｐ明朝" w:hAnsi="Times New Roman" w:hint="eastAsia"/>
          <w:spacing w:val="-4"/>
          <w:szCs w:val="21"/>
        </w:rPr>
        <w:t>の</w:t>
      </w:r>
      <w:r w:rsidR="005F3E29">
        <w:rPr>
          <w:rFonts w:ascii="Times New Roman" w:eastAsia="ＭＳ Ｐ明朝" w:hAnsi="Times New Roman" w:hint="eastAsia"/>
          <w:spacing w:val="-4"/>
          <w:szCs w:val="21"/>
        </w:rPr>
        <w:t>平均</w:t>
      </w:r>
      <w:r>
        <w:rPr>
          <w:rFonts w:ascii="Times New Roman" w:eastAsia="ＭＳ Ｐ明朝" w:hAnsi="Times New Roman" w:hint="eastAsia"/>
          <w:spacing w:val="-4"/>
          <w:szCs w:val="21"/>
        </w:rPr>
        <w:t>誤差は</w:t>
      </w:r>
      <w:r w:rsidR="005F3E29">
        <w:rPr>
          <w:rFonts w:ascii="Times New Roman" w:eastAsia="ＭＳ Ｐ明朝" w:hAnsi="Times New Roman" w:hint="eastAsia"/>
          <w:spacing w:val="-4"/>
          <w:szCs w:val="21"/>
        </w:rPr>
        <w:t>約</w:t>
      </w:r>
      <w:r w:rsidR="00994DA5">
        <w:rPr>
          <w:rFonts w:ascii="Times New Roman" w:eastAsia="ＭＳ Ｐ明朝" w:hAnsi="Times New Roman" w:hint="eastAsia"/>
          <w:spacing w:val="-4"/>
          <w:szCs w:val="21"/>
        </w:rPr>
        <w:t>1</w:t>
      </w:r>
      <w:r w:rsidR="00994DA5">
        <w:rPr>
          <w:rFonts w:ascii="Times New Roman" w:eastAsia="ＭＳ Ｐ明朝" w:hAnsi="Times New Roman"/>
          <w:spacing w:val="-4"/>
          <w:szCs w:val="21"/>
        </w:rPr>
        <w:t>00mm</w:t>
      </w:r>
      <w:r w:rsidR="00994DA5">
        <w:rPr>
          <w:rFonts w:ascii="Times New Roman" w:eastAsia="ＭＳ Ｐ明朝" w:hAnsi="Times New Roman" w:hint="eastAsia"/>
          <w:spacing w:val="-4"/>
          <w:szCs w:val="21"/>
        </w:rPr>
        <w:t>と実際の位置と比べて大きく離れていた。</w:t>
      </w:r>
      <w:r w:rsidR="00994DA5">
        <w:rPr>
          <w:rFonts w:ascii="Times New Roman" w:eastAsia="ＭＳ Ｐ明朝" w:hAnsi="Times New Roman"/>
          <w:spacing w:val="-4"/>
          <w:szCs w:val="21"/>
        </w:rPr>
        <w:br/>
      </w:r>
      <w:r w:rsidR="00994DA5">
        <w:rPr>
          <w:rFonts w:ascii="Times New Roman" w:eastAsia="ＭＳ Ｐ明朝" w:hAnsi="Times New Roman" w:hint="eastAsia"/>
          <w:spacing w:val="-4"/>
          <w:szCs w:val="21"/>
        </w:rPr>
        <w:t xml:space="preserve"> </w:t>
      </w:r>
      <w:r w:rsidR="00994DA5">
        <w:rPr>
          <w:rFonts w:ascii="Times New Roman" w:eastAsia="ＭＳ Ｐ明朝" w:hAnsi="Times New Roman"/>
          <w:spacing w:val="-4"/>
          <w:szCs w:val="21"/>
        </w:rPr>
        <w:t xml:space="preserve"> </w:t>
      </w:r>
      <w:r w:rsidR="00994DA5">
        <w:rPr>
          <w:rFonts w:ascii="Times New Roman" w:eastAsia="ＭＳ Ｐ明朝" w:hAnsi="Times New Roman" w:hint="eastAsia"/>
          <w:spacing w:val="-4"/>
          <w:szCs w:val="21"/>
        </w:rPr>
        <w:t>これは</w:t>
      </w:r>
      <w:r w:rsidR="00B51648">
        <w:rPr>
          <w:rFonts w:ascii="Times New Roman" w:eastAsia="ＭＳ Ｐ明朝" w:hAnsi="Times New Roman" w:hint="eastAsia"/>
          <w:spacing w:val="-4"/>
          <w:szCs w:val="21"/>
        </w:rPr>
        <w:t>カメラと離れた位置に対応するピクセルが持つ情報の範囲が大きくなることが原因と考え</w:t>
      </w:r>
      <w:r w:rsidR="00BF28DC">
        <w:rPr>
          <w:rFonts w:ascii="Times New Roman" w:eastAsia="ＭＳ Ｐ明朝" w:hAnsi="Times New Roman" w:hint="eastAsia"/>
          <w:spacing w:val="-4"/>
          <w:szCs w:val="21"/>
        </w:rPr>
        <w:t>た</w:t>
      </w:r>
      <w:r w:rsidR="00B51648">
        <w:rPr>
          <w:rFonts w:ascii="Times New Roman" w:eastAsia="ＭＳ Ｐ明朝" w:hAnsi="Times New Roman" w:hint="eastAsia"/>
          <w:spacing w:val="-4"/>
          <w:szCs w:val="21"/>
        </w:rPr>
        <w:t>。今回撮影した画像では</w:t>
      </w:r>
      <w:r w:rsidR="004A7479">
        <w:rPr>
          <w:rFonts w:ascii="Times New Roman" w:eastAsia="ＭＳ Ｐ明朝" w:hAnsi="Times New Roman" w:hint="eastAsia"/>
          <w:spacing w:val="-4"/>
          <w:szCs w:val="21"/>
        </w:rPr>
        <w:t>、</w:t>
      </w:r>
      <w:r w:rsidR="00B51648">
        <w:rPr>
          <w:rFonts w:ascii="Times New Roman" w:eastAsia="ＭＳ Ｐ明朝" w:hAnsi="Times New Roman" w:hint="eastAsia"/>
          <w:spacing w:val="-4"/>
          <w:szCs w:val="21"/>
        </w:rPr>
        <w:t>コート幅に対応するピクセル数がカメラ側</w:t>
      </w:r>
      <w:r w:rsidR="00916EF8">
        <w:rPr>
          <w:rFonts w:ascii="Times New Roman" w:eastAsia="ＭＳ Ｐ明朝" w:hAnsi="Times New Roman" w:hint="eastAsia"/>
          <w:spacing w:val="-4"/>
          <w:szCs w:val="21"/>
        </w:rPr>
        <w:t>の端</w:t>
      </w:r>
      <w:r w:rsidR="00B51648">
        <w:rPr>
          <w:rFonts w:ascii="Times New Roman" w:eastAsia="ＭＳ Ｐ明朝" w:hAnsi="Times New Roman" w:hint="eastAsia"/>
          <w:spacing w:val="-4"/>
          <w:szCs w:val="21"/>
        </w:rPr>
        <w:t>では</w:t>
      </w:r>
      <w:r w:rsidR="002479EF">
        <w:rPr>
          <w:rFonts w:ascii="Times New Roman" w:eastAsia="ＭＳ Ｐ明朝" w:hAnsi="Times New Roman" w:hint="eastAsia"/>
          <w:spacing w:val="-4"/>
          <w:szCs w:val="21"/>
        </w:rPr>
        <w:t>約</w:t>
      </w:r>
      <w:r w:rsidR="00916EF8">
        <w:rPr>
          <w:rFonts w:ascii="Times New Roman" w:eastAsia="ＭＳ Ｐ明朝" w:hAnsi="Times New Roman"/>
          <w:spacing w:val="-4"/>
          <w:szCs w:val="21"/>
        </w:rPr>
        <w:t>10</w:t>
      </w:r>
      <w:r w:rsidR="00B51648">
        <w:rPr>
          <w:rFonts w:ascii="Times New Roman" w:eastAsia="ＭＳ Ｐ明朝" w:hAnsi="Times New Roman"/>
          <w:spacing w:val="-4"/>
          <w:szCs w:val="21"/>
        </w:rPr>
        <w:t>00</w:t>
      </w:r>
      <w:r w:rsidR="00B51648">
        <w:rPr>
          <w:rFonts w:ascii="Times New Roman" w:eastAsia="ＭＳ Ｐ明朝" w:hAnsi="Times New Roman" w:hint="eastAsia"/>
          <w:spacing w:val="-4"/>
          <w:szCs w:val="21"/>
        </w:rPr>
        <w:t>ピクセルであるのに対し</w:t>
      </w:r>
      <w:r w:rsidR="004A7479">
        <w:rPr>
          <w:rFonts w:ascii="Times New Roman" w:eastAsia="ＭＳ Ｐ明朝" w:hAnsi="Times New Roman" w:hint="eastAsia"/>
          <w:spacing w:val="-4"/>
          <w:szCs w:val="21"/>
        </w:rPr>
        <w:t>、</w:t>
      </w:r>
      <w:r w:rsidR="00916EF8">
        <w:rPr>
          <w:rFonts w:ascii="Times New Roman" w:eastAsia="ＭＳ Ｐ明朝" w:hAnsi="Times New Roman" w:hint="eastAsia"/>
          <w:spacing w:val="-4"/>
          <w:szCs w:val="21"/>
        </w:rPr>
        <w:t>コート中央</w:t>
      </w:r>
      <w:r w:rsidR="00B51648">
        <w:rPr>
          <w:rFonts w:ascii="Times New Roman" w:eastAsia="ＭＳ Ｐ明朝" w:hAnsi="Times New Roman" w:hint="eastAsia"/>
          <w:spacing w:val="-4"/>
          <w:szCs w:val="21"/>
        </w:rPr>
        <w:t>では</w:t>
      </w:r>
      <w:r w:rsidR="002479EF">
        <w:rPr>
          <w:rFonts w:ascii="Times New Roman" w:eastAsia="ＭＳ Ｐ明朝" w:hAnsi="Times New Roman" w:hint="eastAsia"/>
          <w:spacing w:val="-4"/>
          <w:szCs w:val="21"/>
        </w:rPr>
        <w:t>約</w:t>
      </w:r>
      <w:r w:rsidR="00916EF8">
        <w:rPr>
          <w:rFonts w:ascii="Times New Roman" w:eastAsia="ＭＳ Ｐ明朝" w:hAnsi="Times New Roman" w:hint="eastAsia"/>
          <w:spacing w:val="-4"/>
          <w:szCs w:val="21"/>
        </w:rPr>
        <w:t>5</w:t>
      </w:r>
      <w:r w:rsidR="00B51648">
        <w:rPr>
          <w:rFonts w:ascii="Times New Roman" w:eastAsia="ＭＳ Ｐ明朝" w:hAnsi="Times New Roman"/>
          <w:spacing w:val="-4"/>
          <w:szCs w:val="21"/>
        </w:rPr>
        <w:t>00</w:t>
      </w:r>
      <w:r w:rsidR="00B51648">
        <w:rPr>
          <w:rFonts w:ascii="Times New Roman" w:eastAsia="ＭＳ Ｐ明朝" w:hAnsi="Times New Roman" w:hint="eastAsia"/>
          <w:spacing w:val="-4"/>
          <w:szCs w:val="21"/>
        </w:rPr>
        <w:t>ピクセルであった。すなわち、</w:t>
      </w:r>
      <w:r w:rsidR="00B51648">
        <w:rPr>
          <w:rFonts w:ascii="Times New Roman" w:eastAsia="ＭＳ Ｐ明朝" w:hAnsi="Times New Roman" w:hint="eastAsia"/>
          <w:spacing w:val="-4"/>
          <w:szCs w:val="21"/>
        </w:rPr>
        <w:t>1</w:t>
      </w:r>
      <w:r w:rsidR="00B51648">
        <w:rPr>
          <w:rFonts w:ascii="Times New Roman" w:eastAsia="ＭＳ Ｐ明朝" w:hAnsi="Times New Roman" w:hint="eastAsia"/>
          <w:spacing w:val="-4"/>
          <w:szCs w:val="21"/>
        </w:rPr>
        <w:t>ピクセルが対応する長さに</w:t>
      </w:r>
      <w:r w:rsidR="00B51648">
        <w:rPr>
          <w:rFonts w:ascii="Times New Roman" w:eastAsia="ＭＳ Ｐ明朝" w:hAnsi="Times New Roman" w:hint="eastAsia"/>
          <w:spacing w:val="-4"/>
          <w:szCs w:val="21"/>
        </w:rPr>
        <w:t>2</w:t>
      </w:r>
      <w:r w:rsidR="00B51648">
        <w:rPr>
          <w:rFonts w:ascii="Times New Roman" w:eastAsia="ＭＳ Ｐ明朝" w:hAnsi="Times New Roman" w:hint="eastAsia"/>
          <w:spacing w:val="-4"/>
          <w:szCs w:val="21"/>
        </w:rPr>
        <w:t>倍</w:t>
      </w:r>
      <w:r w:rsidR="00916EF8">
        <w:rPr>
          <w:rFonts w:ascii="Times New Roman" w:eastAsia="ＭＳ Ｐ明朝" w:hAnsi="Times New Roman" w:hint="eastAsia"/>
          <w:spacing w:val="-4"/>
          <w:szCs w:val="21"/>
        </w:rPr>
        <w:t>程度</w:t>
      </w:r>
      <w:r w:rsidR="00B51648">
        <w:rPr>
          <w:rFonts w:ascii="Times New Roman" w:eastAsia="ＭＳ Ｐ明朝" w:hAnsi="Times New Roman" w:hint="eastAsia"/>
          <w:spacing w:val="-4"/>
          <w:szCs w:val="21"/>
        </w:rPr>
        <w:t>の差があることを意味する。</w:t>
      </w:r>
      <w:r w:rsidR="004A7479">
        <w:rPr>
          <w:rFonts w:ascii="Times New Roman" w:eastAsia="ＭＳ Ｐ明朝" w:hAnsi="Times New Roman" w:hint="eastAsia"/>
          <w:spacing w:val="-4"/>
          <w:szCs w:val="21"/>
        </w:rPr>
        <w:t>この差によって射影先がずれ、直線の精度低下、カメラ位置の精度低下につながったと考え</w:t>
      </w:r>
      <w:r w:rsidR="00BF28DC">
        <w:rPr>
          <w:rFonts w:ascii="Times New Roman" w:eastAsia="ＭＳ Ｐ明朝" w:hAnsi="Times New Roman" w:hint="eastAsia"/>
          <w:spacing w:val="-4"/>
          <w:szCs w:val="21"/>
        </w:rPr>
        <w:t>られる</w:t>
      </w:r>
      <w:r w:rsidR="004A7479">
        <w:rPr>
          <w:rFonts w:ascii="Times New Roman" w:eastAsia="ＭＳ Ｐ明朝" w:hAnsi="Times New Roman" w:hint="eastAsia"/>
          <w:spacing w:val="-4"/>
          <w:szCs w:val="21"/>
        </w:rPr>
        <w:t>。</w:t>
      </w:r>
      <w:r w:rsidR="00846810">
        <w:rPr>
          <w:rFonts w:ascii="Times New Roman" w:eastAsia="ＭＳ Ｐ明朝" w:hAnsi="Times New Roman"/>
          <w:spacing w:val="-4"/>
          <w:szCs w:val="21"/>
        </w:rPr>
        <w:br/>
        <w:t xml:space="preserve">  </w:t>
      </w:r>
      <w:r w:rsidR="00846810">
        <w:rPr>
          <w:rFonts w:ascii="Times New Roman" w:eastAsia="ＭＳ Ｐ明朝" w:hAnsi="Times New Roman" w:hint="eastAsia"/>
          <w:spacing w:val="-4"/>
          <w:szCs w:val="21"/>
        </w:rPr>
        <w:t>また、パターン</w:t>
      </w:r>
      <w:r w:rsidR="00846810">
        <w:rPr>
          <w:rFonts w:ascii="Times New Roman" w:eastAsia="ＭＳ Ｐ明朝" w:hAnsi="Times New Roman" w:hint="eastAsia"/>
          <w:spacing w:val="-4"/>
          <w:szCs w:val="21"/>
        </w:rPr>
        <w:t>2</w:t>
      </w:r>
      <w:r w:rsidR="00846810">
        <w:rPr>
          <w:rFonts w:ascii="Times New Roman" w:eastAsia="ＭＳ Ｐ明朝" w:hAnsi="Times New Roman" w:hint="eastAsia"/>
          <w:spacing w:val="-4"/>
          <w:szCs w:val="21"/>
        </w:rPr>
        <w:t>で</w:t>
      </w:r>
      <w:r w:rsidR="00846810">
        <w:rPr>
          <w:rFonts w:ascii="Times New Roman" w:eastAsia="ＭＳ Ｐ明朝" w:hAnsi="Times New Roman" w:hint="eastAsia"/>
          <w:spacing w:val="-4"/>
          <w:szCs w:val="21"/>
        </w:rPr>
        <w:t>Y</w:t>
      </w:r>
      <w:r w:rsidR="00846810">
        <w:rPr>
          <w:rFonts w:ascii="Times New Roman" w:eastAsia="ＭＳ Ｐ明朝" w:hAnsi="Times New Roman" w:hint="eastAsia"/>
          <w:spacing w:val="-4"/>
          <w:szCs w:val="21"/>
        </w:rPr>
        <w:t>の推定位置差が</w:t>
      </w:r>
      <w:r w:rsidR="00846810">
        <w:rPr>
          <w:rFonts w:ascii="Times New Roman" w:eastAsia="ＭＳ Ｐ明朝" w:hAnsi="Times New Roman" w:hint="eastAsia"/>
          <w:spacing w:val="-4"/>
          <w:szCs w:val="21"/>
        </w:rPr>
        <w:t>X</w:t>
      </w:r>
      <w:r w:rsidR="00846810">
        <w:rPr>
          <w:rFonts w:ascii="Times New Roman" w:eastAsia="ＭＳ Ｐ明朝" w:hAnsi="Times New Roman"/>
          <w:spacing w:val="-4"/>
          <w:szCs w:val="21"/>
        </w:rPr>
        <w:t>Z</w:t>
      </w:r>
      <w:r w:rsidR="00846810">
        <w:rPr>
          <w:rFonts w:ascii="Times New Roman" w:eastAsia="ＭＳ Ｐ明朝" w:hAnsi="Times New Roman" w:hint="eastAsia"/>
          <w:spacing w:val="-4"/>
          <w:szCs w:val="21"/>
        </w:rPr>
        <w:t>に比べて小さいのは、撮影位置がコート幅に収まっていたからであると考えた。</w:t>
      </w:r>
      <w:r w:rsidR="00440860">
        <w:rPr>
          <w:rFonts w:ascii="Times New Roman" w:eastAsia="ＭＳ Ｐ明朝" w:hAnsi="Times New Roman" w:hint="eastAsia"/>
          <w:spacing w:val="-4"/>
          <w:szCs w:val="21"/>
        </w:rPr>
        <w:t>撮影位置が</w:t>
      </w:r>
      <w:r w:rsidR="00846810">
        <w:rPr>
          <w:rFonts w:ascii="Times New Roman" w:eastAsia="ＭＳ Ｐ明朝" w:hAnsi="Times New Roman" w:hint="eastAsia"/>
          <w:spacing w:val="-4"/>
          <w:szCs w:val="21"/>
        </w:rPr>
        <w:t>コート幅に収まることで、物体の影、物体自身をつなぐ直線の</w:t>
      </w:r>
      <w:r w:rsidR="00846810">
        <w:rPr>
          <w:rFonts w:ascii="Times New Roman" w:eastAsia="ＭＳ Ｐ明朝" w:hAnsi="Times New Roman" w:hint="eastAsia"/>
          <w:spacing w:val="-4"/>
          <w:szCs w:val="21"/>
        </w:rPr>
        <w:t>Y</w:t>
      </w:r>
      <w:r w:rsidR="00846810">
        <w:rPr>
          <w:rFonts w:ascii="Times New Roman" w:eastAsia="ＭＳ Ｐ明朝" w:hAnsi="Times New Roman" w:hint="eastAsia"/>
          <w:spacing w:val="-4"/>
          <w:szCs w:val="21"/>
        </w:rPr>
        <w:t>方向の傾きが小さくな</w:t>
      </w:r>
      <w:del w:id="124" w:author="外山 茂浩(長岡高専)" w:date="2022-09-24T15:23:00Z">
        <w:r w:rsidR="00846810" w:rsidDel="0020176A">
          <w:rPr>
            <w:rFonts w:ascii="Times New Roman" w:eastAsia="ＭＳ Ｐ明朝" w:hAnsi="Times New Roman" w:hint="eastAsia"/>
            <w:spacing w:val="-4"/>
            <w:szCs w:val="21"/>
          </w:rPr>
          <w:delText>ることで</w:delText>
        </w:r>
      </w:del>
      <w:ins w:id="125" w:author="外山 茂浩(長岡高専)" w:date="2022-09-24T15:23:00Z">
        <w:r w:rsidR="0020176A">
          <w:rPr>
            <w:rFonts w:ascii="Times New Roman" w:eastAsia="ＭＳ Ｐ明朝" w:hAnsi="Times New Roman" w:hint="eastAsia"/>
            <w:spacing w:val="-4"/>
            <w:szCs w:val="21"/>
          </w:rPr>
          <w:t>り</w:t>
        </w:r>
      </w:ins>
      <w:r w:rsidR="00846810">
        <w:rPr>
          <w:rFonts w:ascii="Times New Roman" w:eastAsia="ＭＳ Ｐ明朝" w:hAnsi="Times New Roman" w:hint="eastAsia"/>
          <w:spacing w:val="-4"/>
          <w:szCs w:val="21"/>
        </w:rPr>
        <w:t>、</w:t>
      </w:r>
      <w:ins w:id="126" w:author="外山 茂浩(長岡高専)" w:date="2022-09-24T15:23:00Z">
        <w:r w:rsidR="0020176A">
          <w:rPr>
            <w:rFonts w:ascii="Times New Roman" w:eastAsia="ＭＳ Ｐ明朝" w:hAnsi="Times New Roman" w:hint="eastAsia"/>
            <w:spacing w:val="-4"/>
            <w:szCs w:val="21"/>
          </w:rPr>
          <w:t>その結果として</w:t>
        </w:r>
      </w:ins>
      <w:r w:rsidR="00440860">
        <w:rPr>
          <w:rFonts w:ascii="Times New Roman" w:eastAsia="ＭＳ Ｐ明朝" w:hAnsi="Times New Roman" w:hint="eastAsia"/>
          <w:spacing w:val="-4"/>
          <w:szCs w:val="21"/>
        </w:rPr>
        <w:t>Y</w:t>
      </w:r>
      <w:r w:rsidR="00440860">
        <w:rPr>
          <w:rFonts w:ascii="Times New Roman" w:eastAsia="ＭＳ Ｐ明朝" w:hAnsi="Times New Roman" w:hint="eastAsia"/>
          <w:spacing w:val="-4"/>
          <w:szCs w:val="21"/>
        </w:rPr>
        <w:t>のずれが小さくなったと考えられる。</w:t>
      </w:r>
    </w:p>
    <w:p w14:paraId="413515C4" w14:textId="3995AF60" w:rsidR="004A7479" w:rsidRPr="00573D84" w:rsidRDefault="005203F4" w:rsidP="004A7479">
      <w:pPr>
        <w:jc w:val="left"/>
        <w:rPr>
          <w:rFonts w:ascii="ＭＳ ゴシック" w:eastAsia="ＭＳ ゴシック" w:hAnsi="ＭＳ ゴシック"/>
          <w:b/>
          <w:sz w:val="24"/>
        </w:rPr>
      </w:pPr>
      <w:r>
        <w:rPr>
          <w:rFonts w:ascii="ＭＳ ゴシック" w:eastAsia="ＭＳ ゴシック" w:hAnsi="ＭＳ ゴシック"/>
          <w:b/>
          <w:sz w:val="24"/>
        </w:rPr>
        <w:t>4</w:t>
      </w:r>
      <w:r w:rsidR="004A7479">
        <w:rPr>
          <w:rFonts w:ascii="ＭＳ ゴシック" w:eastAsia="ＭＳ ゴシック" w:hAnsi="ＭＳ ゴシック" w:hint="eastAsia"/>
          <w:b/>
          <w:sz w:val="24"/>
        </w:rPr>
        <w:t xml:space="preserve">　まとめ・今後の課題</w:t>
      </w:r>
    </w:p>
    <w:p w14:paraId="375489BE" w14:textId="75892322" w:rsidR="004A7479" w:rsidRDefault="004A747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sidR="003B7BBB">
        <w:rPr>
          <w:rFonts w:ascii="Times New Roman" w:eastAsia="ＭＳ Ｐ明朝" w:hAnsi="Times New Roman" w:hint="eastAsia"/>
          <w:spacing w:val="-4"/>
          <w:szCs w:val="21"/>
        </w:rPr>
        <w:t>本研究では、カメラ位置を推定する新たな手法を</w:t>
      </w:r>
      <w:r w:rsidR="00055CB0">
        <w:rPr>
          <w:rFonts w:ascii="Times New Roman" w:eastAsia="ＭＳ Ｐ明朝" w:hAnsi="Times New Roman" w:hint="eastAsia"/>
          <w:spacing w:val="-4"/>
          <w:szCs w:val="21"/>
        </w:rPr>
        <w:t>提案</w:t>
      </w:r>
      <w:r w:rsidR="003B7BBB">
        <w:rPr>
          <w:rFonts w:ascii="Times New Roman" w:eastAsia="ＭＳ Ｐ明朝" w:hAnsi="Times New Roman" w:hint="eastAsia"/>
          <w:spacing w:val="-4"/>
          <w:szCs w:val="21"/>
        </w:rPr>
        <w:t>し、その有効性を確かめた。</w:t>
      </w:r>
      <w:r w:rsidR="00E74E8D">
        <w:rPr>
          <w:rFonts w:ascii="Times New Roman" w:eastAsia="ＭＳ Ｐ明朝" w:hAnsi="Times New Roman" w:hint="eastAsia"/>
          <w:spacing w:val="-4"/>
          <w:szCs w:val="21"/>
        </w:rPr>
        <w:t>検証の結果として、</w:t>
      </w:r>
      <w:r w:rsidR="003B7BBB">
        <w:rPr>
          <w:rFonts w:ascii="Times New Roman" w:eastAsia="ＭＳ Ｐ明朝" w:hAnsi="Times New Roman" w:hint="eastAsia"/>
          <w:spacing w:val="-4"/>
          <w:szCs w:val="21"/>
        </w:rPr>
        <w:t>物体の位置がカメラから遠くなることで精度が大きく低下したため、本手法</w:t>
      </w:r>
      <w:r w:rsidR="00E74E8D">
        <w:rPr>
          <w:rFonts w:ascii="Times New Roman" w:eastAsia="ＭＳ Ｐ明朝" w:hAnsi="Times New Roman" w:hint="eastAsia"/>
          <w:spacing w:val="-4"/>
          <w:szCs w:val="21"/>
        </w:rPr>
        <w:t>でカメラ位置を推定するのは有効でないと考え</w:t>
      </w:r>
      <w:r w:rsidR="00BF28DC">
        <w:rPr>
          <w:rFonts w:ascii="Times New Roman" w:eastAsia="ＭＳ Ｐ明朝" w:hAnsi="Times New Roman" w:hint="eastAsia"/>
          <w:spacing w:val="-4"/>
          <w:szCs w:val="21"/>
        </w:rPr>
        <w:t>た</w:t>
      </w:r>
      <w:r w:rsidR="00E74E8D">
        <w:rPr>
          <w:rFonts w:ascii="Times New Roman" w:eastAsia="ＭＳ Ｐ明朝" w:hAnsi="Times New Roman" w:hint="eastAsia"/>
          <w:spacing w:val="-4"/>
          <w:szCs w:val="21"/>
        </w:rPr>
        <w:t>。</w:t>
      </w:r>
      <w:r w:rsidR="00E74E8D">
        <w:rPr>
          <w:rFonts w:ascii="Times New Roman" w:eastAsia="ＭＳ Ｐ明朝" w:hAnsi="Times New Roman"/>
          <w:spacing w:val="-4"/>
          <w:szCs w:val="21"/>
        </w:rPr>
        <w:br/>
        <w:t xml:space="preserve">  </w:t>
      </w:r>
      <w:r w:rsidR="00E74E8D">
        <w:rPr>
          <w:rFonts w:ascii="Times New Roman" w:eastAsia="ＭＳ Ｐ明朝" w:hAnsi="Times New Roman" w:hint="eastAsia"/>
          <w:spacing w:val="-4"/>
          <w:szCs w:val="21"/>
        </w:rPr>
        <w:t>しかし本手法はピクセルの対応する長さが大きいことが問題であった。今回の検証では画像の解像度を</w:t>
      </w:r>
      <w:r w:rsidR="00E74E8D">
        <w:rPr>
          <w:rFonts w:ascii="Times New Roman" w:eastAsia="ＭＳ Ｐ明朝" w:hAnsi="Times New Roman" w:hint="eastAsia"/>
          <w:spacing w:val="-4"/>
          <w:szCs w:val="21"/>
        </w:rPr>
        <w:t>1</w:t>
      </w:r>
      <w:r w:rsidR="00E74E8D">
        <w:rPr>
          <w:rFonts w:ascii="Times New Roman" w:eastAsia="ＭＳ Ｐ明朝" w:hAnsi="Times New Roman"/>
          <w:spacing w:val="-4"/>
          <w:szCs w:val="21"/>
        </w:rPr>
        <w:t>440</w:t>
      </w:r>
      <w:r w:rsidR="00E74E8D">
        <w:rPr>
          <w:rFonts w:ascii="Times New Roman" w:eastAsia="ＭＳ Ｐ明朝" w:hAnsi="Times New Roman" w:hint="eastAsia"/>
          <w:spacing w:val="-4"/>
          <w:szCs w:val="21"/>
        </w:rPr>
        <w:t>×</w:t>
      </w:r>
      <w:r w:rsidR="00E74E8D">
        <w:rPr>
          <w:rFonts w:ascii="Times New Roman" w:eastAsia="ＭＳ Ｐ明朝" w:hAnsi="Times New Roman"/>
          <w:spacing w:val="-4"/>
          <w:szCs w:val="21"/>
        </w:rPr>
        <w:t>1080</w:t>
      </w:r>
      <w:r w:rsidR="00E74E8D">
        <w:rPr>
          <w:rFonts w:ascii="Times New Roman" w:eastAsia="ＭＳ Ｐ明朝" w:hAnsi="Times New Roman" w:hint="eastAsia"/>
          <w:spacing w:val="-4"/>
          <w:szCs w:val="21"/>
        </w:rPr>
        <w:t>としていたが、より高解像度で撮影することも可能である</w:t>
      </w:r>
      <w:r w:rsidR="005203F4">
        <w:rPr>
          <w:rFonts w:ascii="Times New Roman" w:eastAsia="ＭＳ Ｐ明朝" w:hAnsi="Times New Roman" w:hint="eastAsia"/>
          <w:spacing w:val="-4"/>
          <w:szCs w:val="21"/>
        </w:rPr>
        <w:t>。今後は高解像度の画像を用いて、再度検証を行うことや、仮コートではなく実際のバレーボールコートで撮影を行うことを目指す。</w:t>
      </w:r>
      <w:r w:rsidR="00833225">
        <w:rPr>
          <w:rFonts w:ascii="Times New Roman" w:eastAsia="ＭＳ Ｐ明朝" w:hAnsi="Times New Roman"/>
          <w:spacing w:val="-4"/>
          <w:szCs w:val="21"/>
        </w:rPr>
        <w:br/>
      </w:r>
      <w:r w:rsidR="00833225">
        <w:rPr>
          <w:rFonts w:ascii="Times New Roman" w:eastAsia="ＭＳ Ｐ明朝" w:hAnsi="Times New Roman" w:hint="eastAsia"/>
          <w:spacing w:val="-4"/>
          <w:szCs w:val="21"/>
        </w:rPr>
        <w:t xml:space="preserve">　本手法を高解像度画像に対して適用して精度が低かった場合は、遺伝的アルゴリズムを用いた手法を用いることを考える</w:t>
      </w:r>
      <w:r w:rsidR="00775D25" w:rsidRPr="008C78D7">
        <w:rPr>
          <w:rFonts w:ascii="Times New Roman" w:eastAsia="ＭＳ Ｐ明朝" w:hAnsi="Times New Roman" w:hint="eastAsia"/>
          <w:spacing w:val="-4"/>
          <w:szCs w:val="21"/>
          <w:vertAlign w:val="superscript"/>
        </w:rPr>
        <w:t>[</w:t>
      </w:r>
      <w:r w:rsidR="00775D25" w:rsidRPr="008C78D7">
        <w:rPr>
          <w:rFonts w:ascii="Times New Roman" w:eastAsia="ＭＳ Ｐ明朝" w:hAnsi="Times New Roman"/>
          <w:spacing w:val="-4"/>
          <w:szCs w:val="21"/>
          <w:vertAlign w:val="superscript"/>
        </w:rPr>
        <w:t>2]</w:t>
      </w:r>
      <w:r w:rsidR="00833225">
        <w:rPr>
          <w:rFonts w:ascii="Times New Roman" w:eastAsia="ＭＳ Ｐ明朝" w:hAnsi="Times New Roman" w:hint="eastAsia"/>
          <w:spacing w:val="-4"/>
          <w:szCs w:val="21"/>
        </w:rPr>
        <w:t>。</w:t>
      </w:r>
      <w:r w:rsidR="005203F4">
        <w:rPr>
          <w:rFonts w:ascii="Times New Roman" w:eastAsia="ＭＳ Ｐ明朝" w:hAnsi="Times New Roman"/>
          <w:spacing w:val="-4"/>
          <w:szCs w:val="21"/>
        </w:rPr>
        <w:br/>
      </w:r>
      <w:r w:rsidR="005203F4">
        <w:rPr>
          <w:rFonts w:ascii="Times New Roman" w:eastAsia="ＭＳ Ｐ明朝" w:hAnsi="Times New Roman" w:hint="eastAsia"/>
          <w:spacing w:val="-4"/>
          <w:szCs w:val="21"/>
        </w:rPr>
        <w:t xml:space="preserve">　また、選手の</w:t>
      </w:r>
      <w:r w:rsidR="005203F4">
        <w:rPr>
          <w:rFonts w:ascii="Times New Roman" w:eastAsia="ＭＳ Ｐ明朝" w:hAnsi="Times New Roman" w:hint="eastAsia"/>
          <w:spacing w:val="-4"/>
          <w:szCs w:val="21"/>
        </w:rPr>
        <w:t>3</w:t>
      </w:r>
      <w:r w:rsidR="005203F4">
        <w:rPr>
          <w:rFonts w:ascii="Times New Roman" w:eastAsia="ＭＳ Ｐ明朝" w:hAnsi="Times New Roman" w:hint="eastAsia"/>
          <w:spacing w:val="-4"/>
          <w:szCs w:val="21"/>
        </w:rPr>
        <w:t>次元位置は</w:t>
      </w:r>
      <w:r w:rsidR="00D14C17">
        <w:rPr>
          <w:rFonts w:ascii="Times New Roman" w:eastAsia="ＭＳ Ｐ明朝" w:hAnsi="Times New Roman" w:hint="eastAsia"/>
          <w:spacing w:val="-4"/>
          <w:szCs w:val="21"/>
        </w:rPr>
        <w:t>今回提案した</w:t>
      </w:r>
      <w:r w:rsidR="005203F4">
        <w:rPr>
          <w:rFonts w:ascii="Times New Roman" w:eastAsia="ＭＳ Ｐ明朝" w:hAnsi="Times New Roman" w:hint="eastAsia"/>
          <w:spacing w:val="-4"/>
          <w:szCs w:val="21"/>
        </w:rPr>
        <w:t>手法を複数のカメラに応用することで求める方法を既に考えているため、こちらの検証も行っていく。</w:t>
      </w:r>
    </w:p>
    <w:p w14:paraId="01BFDD5D" w14:textId="7600D3F2" w:rsidR="000452B8" w:rsidRPr="00573D84" w:rsidRDefault="000452B8" w:rsidP="000452B8">
      <w:pPr>
        <w:jc w:val="left"/>
        <w:rPr>
          <w:rFonts w:ascii="ＭＳ ゴシック" w:eastAsia="ＭＳ ゴシック" w:hAnsi="ＭＳ ゴシック"/>
          <w:b/>
          <w:sz w:val="24"/>
        </w:rPr>
      </w:pPr>
      <w:r>
        <w:rPr>
          <w:rFonts w:ascii="ＭＳ ゴシック" w:eastAsia="ＭＳ ゴシック" w:hAnsi="ＭＳ ゴシック"/>
          <w:b/>
          <w:sz w:val="24"/>
        </w:rPr>
        <w:t>5</w:t>
      </w:r>
      <w:r>
        <w:rPr>
          <w:rFonts w:ascii="ＭＳ ゴシック" w:eastAsia="ＭＳ ゴシック" w:hAnsi="ＭＳ ゴシック" w:hint="eastAsia"/>
          <w:b/>
          <w:sz w:val="24"/>
        </w:rPr>
        <w:t xml:space="preserve">　参考文献</w:t>
      </w:r>
    </w:p>
    <w:p w14:paraId="7B285378" w14:textId="17F6F326" w:rsidR="000452B8" w:rsidRPr="00A979E6" w:rsidRDefault="000452B8" w:rsidP="000452B8">
      <w:pPr>
        <w:spacing w:afterLines="50" w:after="150"/>
        <w:ind w:rightChars="100" w:right="210"/>
        <w:rPr>
          <w:rFonts w:ascii="ＭＳ Ｐ明朝" w:eastAsia="ＭＳ Ｐ明朝" w:hAnsi="ＭＳ Ｐ明朝"/>
          <w:spacing w:val="-4"/>
          <w:szCs w:val="21"/>
        </w:rPr>
      </w:pPr>
      <w:r w:rsidRPr="008C78D7">
        <w:rPr>
          <w:rFonts w:ascii="Times New Roman" w:eastAsia="ＭＳ Ｐ明朝" w:hAnsi="Times New Roman"/>
          <w:spacing w:val="-2"/>
          <w:sz w:val="18"/>
          <w:szCs w:val="18"/>
        </w:rPr>
        <w:t xml:space="preserve">[1] </w:t>
      </w:r>
      <w:r>
        <w:rPr>
          <w:rFonts w:ascii="ＭＳ Ｐ明朝" w:eastAsia="ＭＳ Ｐ明朝" w:hAnsi="ＭＳ Ｐ明朝" w:hint="eastAsia"/>
          <w:spacing w:val="-2"/>
          <w:sz w:val="18"/>
          <w:szCs w:val="18"/>
        </w:rPr>
        <w:t>平田蓮</w:t>
      </w:r>
      <w:r w:rsidRPr="00A979E6">
        <w:rPr>
          <w:rFonts w:ascii="ＭＳ Ｐ明朝" w:eastAsia="ＭＳ Ｐ明朝" w:hAnsi="ＭＳ Ｐ明朝" w:hint="eastAsia"/>
          <w:spacing w:val="-2"/>
          <w:sz w:val="18"/>
          <w:szCs w:val="18"/>
        </w:rPr>
        <w:t>，“</w:t>
      </w:r>
      <w:r>
        <w:rPr>
          <w:rFonts w:ascii="ＭＳ Ｐ明朝" w:eastAsia="ＭＳ Ｐ明朝" w:hAnsi="ＭＳ Ｐ明朝" w:hint="eastAsia"/>
          <w:spacing w:val="-2"/>
          <w:sz w:val="18"/>
          <w:szCs w:val="18"/>
        </w:rPr>
        <w:t>情報端末の内蔵カメラを用いた運動再現システム</w:t>
      </w:r>
      <w:r w:rsidRPr="00A979E6">
        <w:rPr>
          <w:rFonts w:ascii="ＭＳ Ｐ明朝" w:eastAsia="ＭＳ Ｐ明朝" w:hAnsi="ＭＳ Ｐ明朝" w:hint="eastAsia"/>
          <w:spacing w:val="-2"/>
          <w:sz w:val="18"/>
          <w:szCs w:val="18"/>
        </w:rPr>
        <w:t>”，</w:t>
      </w:r>
      <w:r>
        <w:rPr>
          <w:rFonts w:ascii="ＭＳ Ｐ明朝" w:eastAsia="ＭＳ Ｐ明朝" w:hAnsi="ＭＳ Ｐ明朝" w:hint="eastAsia"/>
          <w:spacing w:val="-2"/>
          <w:sz w:val="18"/>
          <w:szCs w:val="18"/>
        </w:rPr>
        <w:t>令和</w:t>
      </w:r>
      <w:r w:rsidRPr="008C78D7">
        <w:rPr>
          <w:rFonts w:ascii="Times New Roman" w:eastAsia="ＭＳ Ｐ明朝" w:hAnsi="Times New Roman"/>
          <w:spacing w:val="-2"/>
          <w:sz w:val="18"/>
          <w:szCs w:val="18"/>
        </w:rPr>
        <w:t>3</w:t>
      </w:r>
      <w:r>
        <w:rPr>
          <w:rFonts w:ascii="ＭＳ Ｐ明朝" w:eastAsia="ＭＳ Ｐ明朝" w:hAnsi="ＭＳ Ｐ明朝" w:hint="eastAsia"/>
          <w:spacing w:val="-2"/>
          <w:sz w:val="18"/>
          <w:szCs w:val="18"/>
        </w:rPr>
        <w:t>年度</w:t>
      </w:r>
      <w:r w:rsidR="00833225">
        <w:rPr>
          <w:rFonts w:ascii="ＭＳ Ｐ明朝" w:eastAsia="ＭＳ Ｐ明朝" w:hAnsi="ＭＳ Ｐ明朝" w:hint="eastAsia"/>
          <w:spacing w:val="-2"/>
          <w:sz w:val="18"/>
          <w:szCs w:val="18"/>
        </w:rPr>
        <w:t>長岡工業高等専門学校 卒業論文</w:t>
      </w:r>
      <w:r w:rsidR="00833225" w:rsidRPr="008C78D7">
        <w:rPr>
          <w:rFonts w:ascii="Times New Roman" w:eastAsia="ＭＳ Ｐ明朝" w:hAnsi="Times New Roman"/>
          <w:spacing w:val="-2"/>
          <w:sz w:val="18"/>
          <w:szCs w:val="18"/>
        </w:rPr>
        <w:t>(2022)</w:t>
      </w:r>
      <w:r w:rsidRPr="008C78D7">
        <w:rPr>
          <w:rFonts w:ascii="Times New Roman" w:eastAsia="ＭＳ Ｐ明朝" w:hAnsi="Times New Roman"/>
          <w:spacing w:val="-4"/>
          <w:szCs w:val="21"/>
        </w:rPr>
        <w:t xml:space="preserve"> </w:t>
      </w:r>
    </w:p>
    <w:p w14:paraId="083B7F4E" w14:textId="62A32B0E" w:rsidR="009F3E73" w:rsidRPr="00833225" w:rsidRDefault="00833225" w:rsidP="00833225">
      <w:pPr>
        <w:jc w:val="left"/>
        <w:rPr>
          <w:rFonts w:ascii="Times New Roman" w:eastAsia="ＭＳ Ｐ明朝" w:hAnsi="Times New Roman"/>
          <w:spacing w:val="-4"/>
          <w:szCs w:val="21"/>
        </w:rPr>
      </w:pPr>
      <w:r w:rsidRPr="008C78D7">
        <w:rPr>
          <w:rFonts w:ascii="Times New Roman" w:eastAsia="ＭＳ Ｐ明朝" w:hAnsi="Times New Roman"/>
          <w:spacing w:val="-2"/>
          <w:sz w:val="18"/>
          <w:szCs w:val="18"/>
        </w:rPr>
        <w:t>[2]</w:t>
      </w:r>
      <w:r w:rsidR="009009E8" w:rsidRPr="008C78D7">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鈴木雄太</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竹中俊輔</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榎本靖士</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田内健二</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競技場の特徴点を利用したカメラパラメータ算出法に関する研究</w:t>
      </w:r>
      <w:r>
        <w:rPr>
          <w:rFonts w:ascii="Times New Roman" w:eastAsia="ＭＳ Ｐ明朝" w:hAnsi="Times New Roman"/>
          <w:spacing w:val="-2"/>
          <w:sz w:val="18"/>
          <w:szCs w:val="18"/>
        </w:rPr>
        <w:t>”</w:t>
      </w:r>
      <w:r w:rsidR="008C78D7">
        <w:rPr>
          <w:rFonts w:ascii="Times New Roman" w:eastAsia="ＭＳ Ｐ明朝" w:hAnsi="Times New Roman"/>
          <w:spacing w:val="-2"/>
          <w:sz w:val="18"/>
          <w:szCs w:val="18"/>
        </w:rPr>
        <w:t xml:space="preserve">, </w:t>
      </w:r>
      <w:r w:rsidR="008C78D7">
        <w:rPr>
          <w:rFonts w:ascii="Times New Roman" w:eastAsia="ＭＳ Ｐ明朝" w:hAnsi="Times New Roman" w:hint="eastAsia"/>
          <w:spacing w:val="-2"/>
          <w:sz w:val="18"/>
          <w:szCs w:val="18"/>
        </w:rPr>
        <w:t>バイオメカニクス研究</w:t>
      </w:r>
      <w:r w:rsidR="008C78D7">
        <w:rPr>
          <w:rFonts w:ascii="Times New Roman" w:eastAsia="ＭＳ Ｐ明朝" w:hAnsi="Times New Roman"/>
          <w:spacing w:val="-2"/>
          <w:sz w:val="18"/>
          <w:szCs w:val="18"/>
        </w:rPr>
        <w:t>, 20</w:t>
      </w:r>
      <w:r w:rsidR="008C78D7">
        <w:rPr>
          <w:rFonts w:ascii="Times New Roman" w:eastAsia="ＭＳ Ｐ明朝" w:hAnsi="Times New Roman" w:hint="eastAsia"/>
          <w:spacing w:val="-2"/>
          <w:sz w:val="18"/>
          <w:szCs w:val="18"/>
        </w:rPr>
        <w:t>巻</w:t>
      </w:r>
      <w:r w:rsidR="008C78D7">
        <w:rPr>
          <w:rFonts w:ascii="Times New Roman" w:eastAsia="ＭＳ Ｐ明朝" w:hAnsi="Times New Roman" w:hint="eastAsia"/>
          <w:spacing w:val="-2"/>
          <w:sz w:val="18"/>
          <w:szCs w:val="18"/>
        </w:rPr>
        <w:t>(</w:t>
      </w:r>
      <w:r w:rsidR="008C78D7">
        <w:rPr>
          <w:rFonts w:ascii="Times New Roman" w:eastAsia="ＭＳ Ｐ明朝" w:hAnsi="Times New Roman"/>
          <w:spacing w:val="-2"/>
          <w:sz w:val="18"/>
          <w:szCs w:val="18"/>
        </w:rPr>
        <w:t>2016), 1</w:t>
      </w:r>
      <w:r w:rsidR="008C78D7">
        <w:rPr>
          <w:rFonts w:ascii="Times New Roman" w:eastAsia="ＭＳ Ｐ明朝" w:hAnsi="Times New Roman" w:hint="eastAsia"/>
          <w:spacing w:val="-2"/>
          <w:sz w:val="18"/>
          <w:szCs w:val="18"/>
        </w:rPr>
        <w:t>号</w:t>
      </w:r>
      <w:r w:rsidR="008C78D7">
        <w:rPr>
          <w:rFonts w:ascii="Times New Roman" w:eastAsia="ＭＳ Ｐ明朝" w:hAnsi="Times New Roman" w:hint="eastAsia"/>
          <w:spacing w:val="-2"/>
          <w:sz w:val="18"/>
          <w:szCs w:val="18"/>
        </w:rPr>
        <w:t xml:space="preserve">, </w:t>
      </w:r>
      <w:r w:rsidR="008C78D7">
        <w:rPr>
          <w:rFonts w:ascii="Times New Roman" w:eastAsia="ＭＳ Ｐ明朝" w:hAnsi="Times New Roman"/>
          <w:spacing w:val="-2"/>
          <w:sz w:val="18"/>
          <w:szCs w:val="18"/>
        </w:rPr>
        <w:t>p. 2-9.</w:t>
      </w:r>
    </w:p>
    <w:sectPr w:rsidR="009F3E73" w:rsidRPr="00833225" w:rsidSect="009F3E73">
      <w:type w:val="continuous"/>
      <w:pgSz w:w="11906" w:h="16838" w:code="9"/>
      <w:pgMar w:top="1134" w:right="1418" w:bottom="1134" w:left="1134" w:header="851" w:footer="992" w:gutter="0"/>
      <w:cols w:num="2" w:space="425"/>
      <w:docGrid w:type="lines" w:linePitch="300" w:charSpace="-204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外山 茂浩(長岡高専)" w:date="2022-09-24T15:17:00Z" w:initials="外山">
    <w:p w14:paraId="690D6360" w14:textId="77777777" w:rsidR="007071D2" w:rsidRDefault="007071D2" w:rsidP="00830463">
      <w:pPr>
        <w:pStyle w:val="ae"/>
      </w:pPr>
      <w:r>
        <w:rPr>
          <w:rStyle w:val="ad"/>
        </w:rPr>
        <w:annotationRef/>
      </w:r>
      <w:r>
        <w:rPr>
          <w:rFonts w:hint="eastAsia"/>
        </w:rPr>
        <w:t>「棒状の物体の上端」の世界座標でしょうか？「物体の座標」とすると物体のどこをもって１点を定義するのか曖昧です。</w:t>
      </w:r>
    </w:p>
  </w:comment>
  <w:comment w:id="13" w:author="外山 茂浩(長岡高専)" w:date="2022-09-24T15:18:00Z" w:initials="外山">
    <w:p w14:paraId="6C4D13E2" w14:textId="77777777" w:rsidR="007071D2" w:rsidRDefault="007071D2" w:rsidP="006957D2">
      <w:pPr>
        <w:pStyle w:val="ae"/>
      </w:pPr>
      <w:r>
        <w:rPr>
          <w:rStyle w:val="ad"/>
        </w:rPr>
        <w:annotationRef/>
      </w:r>
      <w:r>
        <w:rPr>
          <w:rFonts w:hint="eastAsia"/>
        </w:rPr>
        <w:t>これも同様。下端は対象外と思うので、このあたりの記述を再考してください</w:t>
      </w:r>
    </w:p>
  </w:comment>
  <w:comment w:id="14" w:author="外山 茂浩(長岡高専)" w:date="2022-09-24T15:18:00Z" w:initials="外山">
    <w:p w14:paraId="78DA7595" w14:textId="77777777" w:rsidR="007071D2" w:rsidRDefault="007071D2" w:rsidP="00D70D28">
      <w:pPr>
        <w:pStyle w:val="ae"/>
      </w:pPr>
      <w:r>
        <w:rPr>
          <w:rStyle w:val="ad"/>
        </w:rPr>
        <w:annotationRef/>
      </w:r>
      <w:r>
        <w:rPr>
          <w:rFonts w:hint="eastAsia"/>
        </w:rPr>
        <w:t>初見の読者は、この数時の物理的な意味、イメージを知りたいでしょう</w:t>
      </w:r>
    </w:p>
  </w:comment>
  <w:comment w:id="15" w:author="外山 茂浩(長岡高専)" w:date="2022-09-24T15:20:00Z" w:initials="外山">
    <w:p w14:paraId="4C79B3C4" w14:textId="77777777" w:rsidR="007071D2" w:rsidRDefault="007071D2" w:rsidP="00732B69">
      <w:pPr>
        <w:pStyle w:val="ae"/>
      </w:pPr>
      <w:r>
        <w:rPr>
          <w:rStyle w:val="ad"/>
        </w:rPr>
        <w:annotationRef/>
      </w:r>
      <w:r>
        <w:rPr>
          <w:rFonts w:hint="eastAsia"/>
        </w:rPr>
        <w:t>・模擬コートと机の位置に関する記述。</w:t>
      </w:r>
      <w:r>
        <w:br/>
      </w:r>
      <w:r>
        <w:rPr>
          <w:rFonts w:hint="eastAsia"/>
        </w:rPr>
        <w:t>・机に関する記述が必要になるでしょうか。</w:t>
      </w:r>
      <w:r>
        <w:br/>
      </w:r>
      <w:r>
        <w:rPr>
          <w:rFonts w:hint="eastAsia"/>
        </w:rPr>
        <w:t>例）コートに対して●●</w:t>
      </w:r>
      <w:r>
        <w:t>mm</w:t>
      </w:r>
      <w:r>
        <w:rPr>
          <w:rFonts w:hint="eastAsia"/>
        </w:rPr>
        <w:t>離れた。。。。高さ○○</w:t>
      </w:r>
      <w:r>
        <w:t>mm</w:t>
      </w:r>
      <w:r>
        <w:rPr>
          <w:rFonts w:hint="eastAsia"/>
        </w:rPr>
        <w:t>の机上にカメラを設置。。。。</w:t>
      </w:r>
    </w:p>
  </w:comment>
  <w:comment w:id="18" w:author="外山 茂浩(長岡高専)" w:date="2022-09-24T15:25:00Z" w:initials="外山">
    <w:p w14:paraId="4D9D2CCA" w14:textId="77777777" w:rsidR="0020176A" w:rsidRDefault="0020176A" w:rsidP="00451FD6">
      <w:pPr>
        <w:pStyle w:val="ae"/>
      </w:pPr>
      <w:r>
        <w:rPr>
          <w:rStyle w:val="ad"/>
        </w:rPr>
        <w:annotationRef/>
      </w:r>
      <w:r>
        <w:rPr>
          <w:rFonts w:hint="eastAsia"/>
        </w:rPr>
        <w:t>「推定誤差」の後に、「εｘ、εｙ、εｚ」を入力してください。表１，２に突然出てくるそれらの変数は本文中のどこにも定義されておらず、読者が理解不能です</w:t>
      </w:r>
      <w:r>
        <w:br/>
      </w:r>
      <w:r>
        <w:br/>
      </w:r>
      <w:r>
        <w:rPr>
          <w:rFonts w:hint="eastAsia"/>
        </w:rPr>
        <w:t>それに関連していますが、表１，２における数字の単位は何でしょうか。これは表１，２それぞれに書き加えてください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0D6360" w15:done="0"/>
  <w15:commentEx w15:paraId="6C4D13E2" w15:done="0"/>
  <w15:commentEx w15:paraId="78DA7595" w15:done="0"/>
  <w15:commentEx w15:paraId="4C79B3C4" w15:paraIdParent="78DA7595" w15:done="0"/>
  <w15:commentEx w15:paraId="4D9D2C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9DFE" w16cex:dateUtc="2022-09-24T06:17:00Z"/>
  <w16cex:commentExtensible w16cex:durableId="26D99E30" w16cex:dateUtc="2022-09-24T06:18:00Z"/>
  <w16cex:commentExtensible w16cex:durableId="26D99E5E" w16cex:dateUtc="2022-09-24T06:18:00Z"/>
  <w16cex:commentExtensible w16cex:durableId="26D99ECD" w16cex:dateUtc="2022-09-24T06:20:00Z"/>
  <w16cex:commentExtensible w16cex:durableId="26D9A001" w16cex:dateUtc="2022-09-24T0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0D6360" w16cid:durableId="26D99DFE"/>
  <w16cid:commentId w16cid:paraId="6C4D13E2" w16cid:durableId="26D99E30"/>
  <w16cid:commentId w16cid:paraId="78DA7595" w16cid:durableId="26D99E5E"/>
  <w16cid:commentId w16cid:paraId="4C79B3C4" w16cid:durableId="26D99ECD"/>
  <w16cid:commentId w16cid:paraId="4D9D2CCA" w16cid:durableId="26D9A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9CF43" w14:textId="77777777" w:rsidR="00891D5F" w:rsidRDefault="00891D5F" w:rsidP="00D949E2">
      <w:r>
        <w:separator/>
      </w:r>
    </w:p>
  </w:endnote>
  <w:endnote w:type="continuationSeparator" w:id="0">
    <w:p w14:paraId="5A68B004" w14:textId="77777777" w:rsidR="00891D5F" w:rsidRDefault="00891D5F"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E0BEA" w14:textId="77777777" w:rsidR="00891D5F" w:rsidRDefault="00891D5F" w:rsidP="00D949E2">
      <w:r>
        <w:separator/>
      </w:r>
    </w:p>
  </w:footnote>
  <w:footnote w:type="continuationSeparator" w:id="0">
    <w:p w14:paraId="44C8DC8A" w14:textId="77777777" w:rsidR="00891D5F" w:rsidRDefault="00891D5F"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94841148">
    <w:abstractNumId w:val="0"/>
  </w:num>
  <w:num w:numId="2" w16cid:durableId="1568373268">
    <w:abstractNumId w:val="1"/>
  </w:num>
  <w:num w:numId="3" w16cid:durableId="706370724">
    <w:abstractNumId w:val="3"/>
  </w:num>
  <w:num w:numId="4" w16cid:durableId="1247761786">
    <w:abstractNumId w:val="2"/>
  </w:num>
  <w:num w:numId="5" w16cid:durableId="1014376627">
    <w:abstractNumId w:val="4"/>
  </w:num>
  <w:num w:numId="6" w16cid:durableId="186432156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外山 茂浩(長岡高専)">
    <w15:presenceInfo w15:providerId="None" w15:userId="外山 茂浩(長岡高専)"/>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trackRevisions/>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03D46"/>
    <w:rsid w:val="00005890"/>
    <w:rsid w:val="0001407A"/>
    <w:rsid w:val="00016296"/>
    <w:rsid w:val="00032014"/>
    <w:rsid w:val="000452B8"/>
    <w:rsid w:val="00052979"/>
    <w:rsid w:val="00055CB0"/>
    <w:rsid w:val="0006611F"/>
    <w:rsid w:val="00067755"/>
    <w:rsid w:val="00072179"/>
    <w:rsid w:val="00074653"/>
    <w:rsid w:val="000A306F"/>
    <w:rsid w:val="000A51F5"/>
    <w:rsid w:val="000A6428"/>
    <w:rsid w:val="000A7F3C"/>
    <w:rsid w:val="000B031D"/>
    <w:rsid w:val="000B7528"/>
    <w:rsid w:val="000D7CE1"/>
    <w:rsid w:val="000E5E9D"/>
    <w:rsid w:val="000E6DF9"/>
    <w:rsid w:val="00111652"/>
    <w:rsid w:val="00111CFE"/>
    <w:rsid w:val="00125F2B"/>
    <w:rsid w:val="001353BB"/>
    <w:rsid w:val="00147F45"/>
    <w:rsid w:val="00154BC4"/>
    <w:rsid w:val="001745F1"/>
    <w:rsid w:val="00184EB9"/>
    <w:rsid w:val="00196C54"/>
    <w:rsid w:val="001A07AF"/>
    <w:rsid w:val="001A12DD"/>
    <w:rsid w:val="001A15E6"/>
    <w:rsid w:val="001A389A"/>
    <w:rsid w:val="001A5924"/>
    <w:rsid w:val="001C23D3"/>
    <w:rsid w:val="001C581B"/>
    <w:rsid w:val="001C7DBF"/>
    <w:rsid w:val="001D12DA"/>
    <w:rsid w:val="001D60E5"/>
    <w:rsid w:val="001E4E27"/>
    <w:rsid w:val="001F0FD6"/>
    <w:rsid w:val="001F2567"/>
    <w:rsid w:val="001F7752"/>
    <w:rsid w:val="0020176A"/>
    <w:rsid w:val="00204CB0"/>
    <w:rsid w:val="00216A1F"/>
    <w:rsid w:val="00217DF5"/>
    <w:rsid w:val="00226DCC"/>
    <w:rsid w:val="00231681"/>
    <w:rsid w:val="002479EF"/>
    <w:rsid w:val="00262F73"/>
    <w:rsid w:val="00272ED9"/>
    <w:rsid w:val="002878C7"/>
    <w:rsid w:val="00291C76"/>
    <w:rsid w:val="002A2FEF"/>
    <w:rsid w:val="002C5460"/>
    <w:rsid w:val="002F0A65"/>
    <w:rsid w:val="00361D74"/>
    <w:rsid w:val="003632B7"/>
    <w:rsid w:val="00374122"/>
    <w:rsid w:val="00374889"/>
    <w:rsid w:val="00374FB5"/>
    <w:rsid w:val="003B57B8"/>
    <w:rsid w:val="003B7BBB"/>
    <w:rsid w:val="003B7EF6"/>
    <w:rsid w:val="003C2A7D"/>
    <w:rsid w:val="003C7DBA"/>
    <w:rsid w:val="003D3A3E"/>
    <w:rsid w:val="003E15E1"/>
    <w:rsid w:val="00402444"/>
    <w:rsid w:val="004129B9"/>
    <w:rsid w:val="00431386"/>
    <w:rsid w:val="004359E8"/>
    <w:rsid w:val="00440860"/>
    <w:rsid w:val="004413C2"/>
    <w:rsid w:val="00471946"/>
    <w:rsid w:val="00480AC9"/>
    <w:rsid w:val="004878F8"/>
    <w:rsid w:val="0049037C"/>
    <w:rsid w:val="00496902"/>
    <w:rsid w:val="004A27DB"/>
    <w:rsid w:val="004A7479"/>
    <w:rsid w:val="004D2803"/>
    <w:rsid w:val="004D5FE5"/>
    <w:rsid w:val="00503320"/>
    <w:rsid w:val="005203F4"/>
    <w:rsid w:val="005217C1"/>
    <w:rsid w:val="005264D1"/>
    <w:rsid w:val="00531841"/>
    <w:rsid w:val="00542C3B"/>
    <w:rsid w:val="00550489"/>
    <w:rsid w:val="00556D91"/>
    <w:rsid w:val="00557D97"/>
    <w:rsid w:val="00562CDF"/>
    <w:rsid w:val="005713D8"/>
    <w:rsid w:val="00573D84"/>
    <w:rsid w:val="00587D95"/>
    <w:rsid w:val="005925A3"/>
    <w:rsid w:val="005F3E29"/>
    <w:rsid w:val="006241E2"/>
    <w:rsid w:val="0062465C"/>
    <w:rsid w:val="00630F6C"/>
    <w:rsid w:val="0063245F"/>
    <w:rsid w:val="00633738"/>
    <w:rsid w:val="0065022D"/>
    <w:rsid w:val="0068397A"/>
    <w:rsid w:val="0069137A"/>
    <w:rsid w:val="00697E25"/>
    <w:rsid w:val="006B0B3C"/>
    <w:rsid w:val="006B2A86"/>
    <w:rsid w:val="006C5EFA"/>
    <w:rsid w:val="006C70EB"/>
    <w:rsid w:val="006D63F1"/>
    <w:rsid w:val="006E23CB"/>
    <w:rsid w:val="006E49B6"/>
    <w:rsid w:val="006E6A04"/>
    <w:rsid w:val="006F6BB1"/>
    <w:rsid w:val="007071D2"/>
    <w:rsid w:val="00735FEE"/>
    <w:rsid w:val="00737D69"/>
    <w:rsid w:val="00741DCE"/>
    <w:rsid w:val="0075396E"/>
    <w:rsid w:val="00775D25"/>
    <w:rsid w:val="00783B3E"/>
    <w:rsid w:val="007873C3"/>
    <w:rsid w:val="007A265C"/>
    <w:rsid w:val="007A5AD1"/>
    <w:rsid w:val="007B4995"/>
    <w:rsid w:val="007E4CD5"/>
    <w:rsid w:val="007E4FB1"/>
    <w:rsid w:val="0080622E"/>
    <w:rsid w:val="00810864"/>
    <w:rsid w:val="00815225"/>
    <w:rsid w:val="00832CD4"/>
    <w:rsid w:val="00833225"/>
    <w:rsid w:val="008411AD"/>
    <w:rsid w:val="00844647"/>
    <w:rsid w:val="008458B6"/>
    <w:rsid w:val="00846810"/>
    <w:rsid w:val="00851B5F"/>
    <w:rsid w:val="00871F7E"/>
    <w:rsid w:val="00891D5F"/>
    <w:rsid w:val="00895E59"/>
    <w:rsid w:val="00897B4F"/>
    <w:rsid w:val="008A4044"/>
    <w:rsid w:val="008B13CA"/>
    <w:rsid w:val="008B386E"/>
    <w:rsid w:val="008C78D7"/>
    <w:rsid w:val="008E0D3E"/>
    <w:rsid w:val="009009E8"/>
    <w:rsid w:val="00916EF8"/>
    <w:rsid w:val="00921D35"/>
    <w:rsid w:val="009327FF"/>
    <w:rsid w:val="009333AF"/>
    <w:rsid w:val="009646BE"/>
    <w:rsid w:val="00965690"/>
    <w:rsid w:val="00980269"/>
    <w:rsid w:val="00992890"/>
    <w:rsid w:val="00994DA5"/>
    <w:rsid w:val="009B1AD0"/>
    <w:rsid w:val="009D39E5"/>
    <w:rsid w:val="009D412C"/>
    <w:rsid w:val="009E1131"/>
    <w:rsid w:val="009E3DE3"/>
    <w:rsid w:val="009E79E9"/>
    <w:rsid w:val="009F3E73"/>
    <w:rsid w:val="009F4D38"/>
    <w:rsid w:val="00A02AC3"/>
    <w:rsid w:val="00A04542"/>
    <w:rsid w:val="00A1180F"/>
    <w:rsid w:val="00A139DA"/>
    <w:rsid w:val="00A14159"/>
    <w:rsid w:val="00A156AB"/>
    <w:rsid w:val="00A17696"/>
    <w:rsid w:val="00A30839"/>
    <w:rsid w:val="00A34360"/>
    <w:rsid w:val="00A44949"/>
    <w:rsid w:val="00A641FF"/>
    <w:rsid w:val="00A64CB1"/>
    <w:rsid w:val="00A65E3A"/>
    <w:rsid w:val="00A86976"/>
    <w:rsid w:val="00A979E6"/>
    <w:rsid w:val="00A97FB4"/>
    <w:rsid w:val="00AA0489"/>
    <w:rsid w:val="00AA6797"/>
    <w:rsid w:val="00AB0A83"/>
    <w:rsid w:val="00AB5A5D"/>
    <w:rsid w:val="00AD09A5"/>
    <w:rsid w:val="00AE3A47"/>
    <w:rsid w:val="00AF63DB"/>
    <w:rsid w:val="00B12AF4"/>
    <w:rsid w:val="00B25610"/>
    <w:rsid w:val="00B26657"/>
    <w:rsid w:val="00B2726C"/>
    <w:rsid w:val="00B4357A"/>
    <w:rsid w:val="00B51648"/>
    <w:rsid w:val="00B52861"/>
    <w:rsid w:val="00B67077"/>
    <w:rsid w:val="00B742C9"/>
    <w:rsid w:val="00BB01DC"/>
    <w:rsid w:val="00BB1148"/>
    <w:rsid w:val="00BC0965"/>
    <w:rsid w:val="00BC7A63"/>
    <w:rsid w:val="00BE0532"/>
    <w:rsid w:val="00BE7320"/>
    <w:rsid w:val="00BF28DC"/>
    <w:rsid w:val="00C179B5"/>
    <w:rsid w:val="00C51B45"/>
    <w:rsid w:val="00C51BDA"/>
    <w:rsid w:val="00C57FEF"/>
    <w:rsid w:val="00C72123"/>
    <w:rsid w:val="00C75EF1"/>
    <w:rsid w:val="00C8784B"/>
    <w:rsid w:val="00CB08B6"/>
    <w:rsid w:val="00CC4A8A"/>
    <w:rsid w:val="00CE0412"/>
    <w:rsid w:val="00CE5446"/>
    <w:rsid w:val="00D026A7"/>
    <w:rsid w:val="00D0474B"/>
    <w:rsid w:val="00D14C17"/>
    <w:rsid w:val="00D26061"/>
    <w:rsid w:val="00D27581"/>
    <w:rsid w:val="00D44B15"/>
    <w:rsid w:val="00D86A5F"/>
    <w:rsid w:val="00D949E2"/>
    <w:rsid w:val="00DA436C"/>
    <w:rsid w:val="00DC1F73"/>
    <w:rsid w:val="00DD4A2A"/>
    <w:rsid w:val="00DF1D95"/>
    <w:rsid w:val="00E20C0E"/>
    <w:rsid w:val="00E24442"/>
    <w:rsid w:val="00E41E3F"/>
    <w:rsid w:val="00E47AAC"/>
    <w:rsid w:val="00E50F74"/>
    <w:rsid w:val="00E56F77"/>
    <w:rsid w:val="00E65820"/>
    <w:rsid w:val="00E74E8D"/>
    <w:rsid w:val="00E84D0F"/>
    <w:rsid w:val="00EA4026"/>
    <w:rsid w:val="00ED08DF"/>
    <w:rsid w:val="00EF47CA"/>
    <w:rsid w:val="00F117AF"/>
    <w:rsid w:val="00F17415"/>
    <w:rsid w:val="00F3439C"/>
    <w:rsid w:val="00F4266F"/>
    <w:rsid w:val="00F526B6"/>
    <w:rsid w:val="00F82624"/>
    <w:rsid w:val="00F8578C"/>
    <w:rsid w:val="00F94743"/>
    <w:rsid w:val="00F95359"/>
    <w:rsid w:val="00FC0D78"/>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 w:type="character" w:styleId="ab">
    <w:name w:val="Placeholder Text"/>
    <w:basedOn w:val="a0"/>
    <w:uiPriority w:val="99"/>
    <w:semiHidden/>
    <w:rsid w:val="00921D35"/>
    <w:rPr>
      <w:color w:val="808080"/>
    </w:rPr>
  </w:style>
  <w:style w:type="paragraph" w:styleId="ac">
    <w:name w:val="Revision"/>
    <w:hidden/>
    <w:uiPriority w:val="99"/>
    <w:semiHidden/>
    <w:rsid w:val="007A5AD1"/>
    <w:rPr>
      <w:kern w:val="2"/>
      <w:sz w:val="21"/>
      <w:szCs w:val="22"/>
    </w:rPr>
  </w:style>
  <w:style w:type="character" w:styleId="ad">
    <w:name w:val="annotation reference"/>
    <w:basedOn w:val="a0"/>
    <w:uiPriority w:val="99"/>
    <w:semiHidden/>
    <w:unhideWhenUsed/>
    <w:rsid w:val="007071D2"/>
    <w:rPr>
      <w:sz w:val="18"/>
      <w:szCs w:val="18"/>
    </w:rPr>
  </w:style>
  <w:style w:type="paragraph" w:styleId="ae">
    <w:name w:val="annotation text"/>
    <w:basedOn w:val="a"/>
    <w:link w:val="af"/>
    <w:uiPriority w:val="99"/>
    <w:unhideWhenUsed/>
    <w:rsid w:val="007071D2"/>
    <w:pPr>
      <w:jc w:val="left"/>
    </w:pPr>
  </w:style>
  <w:style w:type="character" w:customStyle="1" w:styleId="af">
    <w:name w:val="コメント文字列 (文字)"/>
    <w:basedOn w:val="a0"/>
    <w:link w:val="ae"/>
    <w:uiPriority w:val="99"/>
    <w:rsid w:val="007071D2"/>
    <w:rPr>
      <w:kern w:val="2"/>
      <w:sz w:val="21"/>
      <w:szCs w:val="22"/>
    </w:rPr>
  </w:style>
  <w:style w:type="paragraph" w:styleId="af0">
    <w:name w:val="annotation subject"/>
    <w:basedOn w:val="ae"/>
    <w:next w:val="ae"/>
    <w:link w:val="af1"/>
    <w:uiPriority w:val="99"/>
    <w:semiHidden/>
    <w:unhideWhenUsed/>
    <w:rsid w:val="007071D2"/>
    <w:rPr>
      <w:b/>
      <w:bCs/>
    </w:rPr>
  </w:style>
  <w:style w:type="character" w:customStyle="1" w:styleId="af1">
    <w:name w:val="コメント内容 (文字)"/>
    <w:basedOn w:val="af"/>
    <w:link w:val="af0"/>
    <w:uiPriority w:val="99"/>
    <w:semiHidden/>
    <w:rsid w:val="007071D2"/>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69269">
      <w:bodyDiv w:val="1"/>
      <w:marLeft w:val="0"/>
      <w:marRight w:val="0"/>
      <w:marTop w:val="0"/>
      <w:marBottom w:val="0"/>
      <w:divBdr>
        <w:top w:val="none" w:sz="0" w:space="0" w:color="auto"/>
        <w:left w:val="none" w:sz="0" w:space="0" w:color="auto"/>
        <w:bottom w:val="none" w:sz="0" w:space="0" w:color="auto"/>
        <w:right w:val="none" w:sz="0" w:space="0" w:color="auto"/>
      </w:divBdr>
    </w:div>
    <w:div w:id="90303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2C698EF654C1342ABBFB3595E43FA3C" ma:contentTypeVersion="10" ma:contentTypeDescription="新しいドキュメントを作成します。" ma:contentTypeScope="" ma:versionID="93901ea80baf5c8454089b1be82f9432">
  <xsd:schema xmlns:xsd="http://www.w3.org/2001/XMLSchema" xmlns:xs="http://www.w3.org/2001/XMLSchema" xmlns:p="http://schemas.microsoft.com/office/2006/metadata/properties" xmlns:ns2="a4f6a580-d5db-46fb-9f70-81b9d3d7d2c8" xmlns:ns3="cb4da543-d10e-4ada-8da6-fa3af61a52e0" targetNamespace="http://schemas.microsoft.com/office/2006/metadata/properties" ma:root="true" ma:fieldsID="2d586113b44bec32600af81cd031fa6f" ns2:_="" ns3:_="">
    <xsd:import namespace="a4f6a580-d5db-46fb-9f70-81b9d3d7d2c8"/>
    <xsd:import namespace="cb4da543-d10e-4ada-8da6-fa3af61a52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6a580-d5db-46fb-9f70-81b9d3d7d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4da543-d10e-4ada-8da6-fa3af61a52e0"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6C023A-444A-4B82-8DAB-689B397A6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6a580-d5db-46fb-9f70-81b9d3d7d2c8"/>
    <ds:schemaRef ds:uri="cb4da543-d10e-4ada-8da6-fa3af61a5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3.xml><?xml version="1.0" encoding="utf-8"?>
<ds:datastoreItem xmlns:ds="http://schemas.openxmlformats.org/officeDocument/2006/customXml" ds:itemID="{06B0AFE7-ED32-4006-9099-1527777D1C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2</Pages>
  <Words>515</Words>
  <Characters>2942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管理者</dc:creator>
  <cp:lastModifiedBy>外山 茂浩(長岡高専)</cp:lastModifiedBy>
  <cp:revision>29</cp:revision>
  <cp:lastPrinted>2018-12-19T23:20:00Z</cp:lastPrinted>
  <dcterms:created xsi:type="dcterms:W3CDTF">2018-12-20T08:19:00Z</dcterms:created>
  <dcterms:modified xsi:type="dcterms:W3CDTF">2022-09-24T06:26:00Z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0x01010052C698EF654C1342ABBFB3595E43FA3C</vt:lpwstr>
  </property>
</Properties>
</file>